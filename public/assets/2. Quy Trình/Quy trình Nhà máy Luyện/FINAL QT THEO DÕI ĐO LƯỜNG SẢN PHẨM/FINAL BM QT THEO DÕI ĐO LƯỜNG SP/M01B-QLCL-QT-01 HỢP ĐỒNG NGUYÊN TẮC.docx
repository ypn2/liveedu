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AFF" w:rsidRPr="00250F5D" w:rsidRDefault="00223800" w:rsidP="00113AFF">
      <w:pPr>
        <w:spacing w:line="288" w:lineRule="auto"/>
        <w:jc w:val="center"/>
        <w:rPr>
          <w:b/>
          <w:color w:val="000000" w:themeColor="text1"/>
          <w:sz w:val="26"/>
          <w:szCs w:val="28"/>
        </w:rPr>
      </w:pPr>
      <w:r w:rsidRPr="00250F5D">
        <w:rPr>
          <w:b/>
          <w:noProof/>
          <w:color w:val="000000" w:themeColor="text1"/>
          <w:sz w:val="26"/>
          <w:szCs w:val="28"/>
        </w:rPr>
        <mc:AlternateContent>
          <mc:Choice Requires="wps">
            <w:drawing>
              <wp:anchor distT="0" distB="0" distL="114300" distR="114300" simplePos="0" relativeHeight="251659264" behindDoc="0" locked="0" layoutInCell="1" allowOverlap="1">
                <wp:simplePos x="0" y="0"/>
                <wp:positionH relativeFrom="column">
                  <wp:posOffset>4914900</wp:posOffset>
                </wp:positionH>
                <wp:positionV relativeFrom="paragraph">
                  <wp:posOffset>-92710</wp:posOffset>
                </wp:positionV>
                <wp:extent cx="1800225" cy="314325"/>
                <wp:effectExtent l="0" t="0" r="28575" b="28575"/>
                <wp:wrapNone/>
                <wp:docPr id="29" name="Rectangle 29"/>
                <wp:cNvGraphicFramePr/>
                <a:graphic xmlns:a="http://schemas.openxmlformats.org/drawingml/2006/main">
                  <a:graphicData uri="http://schemas.microsoft.com/office/word/2010/wordprocessingShape">
                    <wps:wsp>
                      <wps:cNvSpPr/>
                      <wps:spPr>
                        <a:xfrm>
                          <a:off x="0" y="0"/>
                          <a:ext cx="18002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3800" w:rsidRDefault="00223800" w:rsidP="00223800">
                            <w:pPr>
                              <w:jc w:val="center"/>
                            </w:pPr>
                            <w:r>
                              <w:t>YÊU CẦU IN MÀU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9" o:spid="_x0000_s1026" style="position:absolute;left:0;text-align:left;margin-left:387pt;margin-top:-7.3pt;width:141.75pt;height:24.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" fillcolor="#4f81bd [3204]" strokecolor="#243f60 [1604]" strokeweight="2pt">
                <v:textbox>
                  <w:txbxContent>
                    <w:p w:rsidR="00223800" w:rsidRDefault="00223800" w:rsidP="00223800">
                      <w:pPr>
                        <w:jc w:val="center"/>
                      </w:pPr>
                      <w:r>
                        <w:t>YÊU CẦU IN MÀU</w:t>
                      </w:r>
                    </w:p>
                  </w:txbxContent>
                </v:textbox>
              </v:rect>
            </w:pict>
          </mc:Fallback>
        </mc:AlternateContent>
      </w:r>
      <w:r w:rsidR="00113AFF" w:rsidRPr="00250F5D">
        <w:rPr>
          <w:b/>
          <w:color w:val="000000" w:themeColor="text1"/>
          <w:sz w:val="26"/>
          <w:szCs w:val="28"/>
        </w:rPr>
        <w:t>CỘNG HOÀ XÃ HỘI CHỦ NGHĨA VIỆT NAM</w:t>
      </w:r>
    </w:p>
    <w:p w:rsidR="00113AFF" w:rsidRPr="00250F5D" w:rsidRDefault="00113AFF" w:rsidP="00113AFF">
      <w:pPr>
        <w:spacing w:line="288" w:lineRule="auto"/>
        <w:jc w:val="center"/>
        <w:rPr>
          <w:b/>
          <w:i/>
          <w:color w:val="000000" w:themeColor="text1"/>
          <w:sz w:val="26"/>
          <w:szCs w:val="20"/>
        </w:rPr>
      </w:pPr>
      <w:r w:rsidRPr="00250F5D">
        <w:rPr>
          <w:b/>
          <w:i/>
          <w:color w:val="000000" w:themeColor="text1"/>
          <w:sz w:val="26"/>
          <w:szCs w:val="20"/>
        </w:rPr>
        <w:t>Độc lập - Tự do - Hạnh phúc</w:t>
      </w:r>
    </w:p>
    <w:p w:rsidR="00113AFF" w:rsidRPr="00250F5D" w:rsidRDefault="00113AFF" w:rsidP="00113AFF">
      <w:pPr>
        <w:spacing w:line="288" w:lineRule="auto"/>
        <w:jc w:val="center"/>
        <w:rPr>
          <w:color w:val="000000" w:themeColor="text1"/>
          <w:sz w:val="26"/>
          <w:szCs w:val="20"/>
        </w:rPr>
      </w:pPr>
      <w:r w:rsidRPr="00250F5D">
        <w:rPr>
          <w:color w:val="000000" w:themeColor="text1"/>
          <w:sz w:val="26"/>
          <w:szCs w:val="20"/>
        </w:rPr>
        <w:t xml:space="preserve">----- </w:t>
      </w:r>
      <w:r w:rsidRPr="00250F5D">
        <w:rPr>
          <w:color w:val="000000" w:themeColor="text1"/>
          <w:sz w:val="26"/>
          <w:szCs w:val="28"/>
        </w:rPr>
        <w:sym w:font="Wingdings" w:char="F09A"/>
      </w:r>
      <w:r w:rsidRPr="00250F5D">
        <w:rPr>
          <w:color w:val="000000" w:themeColor="text1"/>
          <w:sz w:val="26"/>
          <w:szCs w:val="28"/>
        </w:rPr>
        <w:sym w:font="Wingdings" w:char="F0B2"/>
      </w:r>
      <w:r w:rsidRPr="00250F5D">
        <w:rPr>
          <w:color w:val="000000" w:themeColor="text1"/>
          <w:sz w:val="26"/>
          <w:szCs w:val="28"/>
        </w:rPr>
        <w:sym w:font="Wingdings" w:char="F09B"/>
      </w:r>
      <w:r w:rsidRPr="00250F5D">
        <w:rPr>
          <w:color w:val="000000" w:themeColor="text1"/>
          <w:sz w:val="26"/>
          <w:szCs w:val="20"/>
        </w:rPr>
        <w:t xml:space="preserve"> -----</w:t>
      </w:r>
    </w:p>
    <w:p w:rsidR="008025BD" w:rsidRPr="00250F5D" w:rsidRDefault="008025BD" w:rsidP="008025BD">
      <w:pPr>
        <w:spacing w:before="80" w:after="80" w:line="264" w:lineRule="auto"/>
        <w:rPr>
          <w:b/>
          <w:color w:val="000000" w:themeColor="text1"/>
          <w:sz w:val="10"/>
          <w:szCs w:val="10"/>
        </w:rPr>
      </w:pPr>
    </w:p>
    <w:p w:rsidR="005867E2" w:rsidRPr="00250F5D" w:rsidRDefault="005867E2" w:rsidP="005867E2">
      <w:pPr>
        <w:spacing w:before="80" w:after="80" w:line="264" w:lineRule="auto"/>
        <w:jc w:val="center"/>
        <w:rPr>
          <w:b/>
          <w:color w:val="000000" w:themeColor="text1"/>
          <w:sz w:val="36"/>
          <w:szCs w:val="36"/>
        </w:rPr>
      </w:pPr>
      <w:r w:rsidRPr="00250F5D">
        <w:rPr>
          <w:b/>
          <w:color w:val="000000" w:themeColor="text1"/>
          <w:sz w:val="36"/>
          <w:szCs w:val="36"/>
        </w:rPr>
        <w:t xml:space="preserve">HỢP ĐỒNG </w:t>
      </w:r>
      <w:r w:rsidR="00E374A3" w:rsidRPr="00250F5D">
        <w:rPr>
          <w:b/>
          <w:color w:val="000000" w:themeColor="text1"/>
          <w:sz w:val="36"/>
          <w:szCs w:val="36"/>
        </w:rPr>
        <w:t>NGUYÊN TẮC</w:t>
      </w:r>
      <w:r w:rsidRPr="00250F5D">
        <w:rPr>
          <w:b/>
          <w:color w:val="000000" w:themeColor="text1"/>
          <w:sz w:val="36"/>
          <w:szCs w:val="36"/>
        </w:rPr>
        <w:t xml:space="preserve"> </w:t>
      </w:r>
    </w:p>
    <w:p w:rsidR="00113AFF" w:rsidRPr="00250F5D" w:rsidRDefault="00113AFF" w:rsidP="00113AFF">
      <w:pPr>
        <w:spacing w:before="80" w:after="80" w:line="264" w:lineRule="auto"/>
        <w:jc w:val="center"/>
        <w:rPr>
          <w:color w:val="000000" w:themeColor="text1"/>
          <w:sz w:val="26"/>
          <w:szCs w:val="26"/>
        </w:rPr>
      </w:pPr>
      <w:r w:rsidRPr="00250F5D">
        <w:rPr>
          <w:b/>
          <w:color w:val="000000" w:themeColor="text1"/>
          <w:sz w:val="26"/>
          <w:szCs w:val="26"/>
        </w:rPr>
        <w:t>Số:</w:t>
      </w:r>
      <w:r w:rsidRPr="00250F5D">
        <w:rPr>
          <w:color w:val="000000" w:themeColor="text1"/>
          <w:sz w:val="26"/>
          <w:szCs w:val="26"/>
        </w:rPr>
        <w:t xml:space="preserve"> …/2017/LOG/HĐNT/LCC- …</w:t>
      </w:r>
    </w:p>
    <w:p w:rsidR="008025BD" w:rsidRPr="00250F5D" w:rsidRDefault="008025BD" w:rsidP="005867E2">
      <w:pPr>
        <w:spacing w:before="80" w:after="80" w:line="264" w:lineRule="auto"/>
        <w:jc w:val="center"/>
        <w:rPr>
          <w:b/>
          <w:color w:val="000000" w:themeColor="text1"/>
          <w:sz w:val="10"/>
          <w:szCs w:val="10"/>
        </w:rPr>
      </w:pPr>
    </w:p>
    <w:p w:rsidR="00F67622" w:rsidRPr="00250F5D" w:rsidRDefault="00F67622" w:rsidP="0097314B">
      <w:pPr>
        <w:numPr>
          <w:ilvl w:val="0"/>
          <w:numId w:val="1"/>
        </w:numPr>
        <w:tabs>
          <w:tab w:val="clear" w:pos="720"/>
        </w:tabs>
        <w:spacing w:before="80" w:after="80" w:line="264" w:lineRule="auto"/>
        <w:ind w:left="630"/>
        <w:jc w:val="both"/>
        <w:rPr>
          <w:i/>
          <w:color w:val="000000" w:themeColor="text1"/>
        </w:rPr>
      </w:pPr>
      <w:r w:rsidRPr="00250F5D">
        <w:rPr>
          <w:i/>
          <w:color w:val="000000" w:themeColor="text1"/>
        </w:rPr>
        <w:t xml:space="preserve">Căn cứ Bộ luật dân sự số </w:t>
      </w:r>
      <w:r w:rsidR="00113AFF" w:rsidRPr="00250F5D">
        <w:rPr>
          <w:rFonts w:ascii="Arial" w:hAnsi="Arial" w:cs="Arial"/>
          <w:color w:val="000000" w:themeColor="text1"/>
          <w:sz w:val="18"/>
          <w:szCs w:val="18"/>
          <w:shd w:val="clear" w:color="auto" w:fill="FFFFFF"/>
        </w:rPr>
        <w:t> </w:t>
      </w:r>
      <w:r w:rsidR="00113AFF" w:rsidRPr="00250F5D">
        <w:rPr>
          <w:i/>
          <w:color w:val="000000" w:themeColor="text1"/>
          <w:shd w:val="clear" w:color="auto" w:fill="FFFFFF"/>
        </w:rPr>
        <w:t>91/2015/QH13</w:t>
      </w:r>
      <w:r w:rsidR="00113AFF" w:rsidRPr="00250F5D">
        <w:rPr>
          <w:i/>
          <w:color w:val="000000" w:themeColor="text1"/>
        </w:rPr>
        <w:t xml:space="preserve"> </w:t>
      </w:r>
      <w:r w:rsidRPr="00250F5D">
        <w:rPr>
          <w:i/>
          <w:color w:val="000000" w:themeColor="text1"/>
        </w:rPr>
        <w:t>đã được được Quốc hội Nước Cộng Hòa Xã Hội Chủ</w:t>
      </w:r>
      <w:r w:rsidR="00113AFF" w:rsidRPr="00250F5D">
        <w:rPr>
          <w:i/>
          <w:color w:val="000000" w:themeColor="text1"/>
        </w:rPr>
        <w:t xml:space="preserve"> Nghĩa Việt Nam thông qua ngày 24/11/201</w:t>
      </w:r>
      <w:r w:rsidRPr="00250F5D">
        <w:rPr>
          <w:i/>
          <w:color w:val="000000" w:themeColor="text1"/>
        </w:rPr>
        <w:t>5 và có h</w:t>
      </w:r>
      <w:r w:rsidR="00113AFF" w:rsidRPr="00250F5D">
        <w:rPr>
          <w:i/>
          <w:color w:val="000000" w:themeColor="text1"/>
        </w:rPr>
        <w:t>iệu lực thi hành ngày 01/01/2017</w:t>
      </w:r>
      <w:r w:rsidRPr="00250F5D">
        <w:rPr>
          <w:i/>
          <w:color w:val="000000" w:themeColor="text1"/>
        </w:rPr>
        <w:t>;</w:t>
      </w:r>
    </w:p>
    <w:p w:rsidR="00F67622" w:rsidRPr="00250F5D" w:rsidRDefault="00F67622" w:rsidP="0097314B">
      <w:pPr>
        <w:numPr>
          <w:ilvl w:val="0"/>
          <w:numId w:val="1"/>
        </w:numPr>
        <w:tabs>
          <w:tab w:val="clear" w:pos="720"/>
        </w:tabs>
        <w:spacing w:before="80" w:after="80" w:line="264" w:lineRule="auto"/>
        <w:ind w:left="630"/>
        <w:jc w:val="both"/>
        <w:rPr>
          <w:i/>
          <w:color w:val="000000" w:themeColor="text1"/>
        </w:rPr>
      </w:pPr>
      <w:r w:rsidRPr="00250F5D">
        <w:rPr>
          <w:i/>
          <w:color w:val="000000" w:themeColor="text1"/>
        </w:rPr>
        <w:t>Căn cứ Luật Thương mại số 36/2005/QH11 đã được Quốc hội Nước Cộng Hòa Xã Hội Chủ Nghĩa Việt Nam khóa XI, kỳ họp thứ 7 thông qua ngày 14/06/2005 và có hiệu lực thi hành ngày 01/01/2006;</w:t>
      </w:r>
    </w:p>
    <w:p w:rsidR="00F67622" w:rsidRPr="00250F5D" w:rsidRDefault="00F67622" w:rsidP="0097314B">
      <w:pPr>
        <w:numPr>
          <w:ilvl w:val="0"/>
          <w:numId w:val="1"/>
        </w:numPr>
        <w:tabs>
          <w:tab w:val="clear" w:pos="720"/>
        </w:tabs>
        <w:spacing w:before="80" w:after="80" w:line="264" w:lineRule="auto"/>
        <w:ind w:left="630"/>
        <w:jc w:val="both"/>
        <w:rPr>
          <w:i/>
          <w:color w:val="000000" w:themeColor="text1"/>
        </w:rPr>
      </w:pPr>
      <w:r w:rsidRPr="00250F5D">
        <w:rPr>
          <w:i/>
          <w:color w:val="000000" w:themeColor="text1"/>
        </w:rPr>
        <w:t>Căn cứ nhu cầu và khả năng của Các Bên.</w:t>
      </w:r>
    </w:p>
    <w:p w:rsidR="00F67622" w:rsidRPr="00250F5D" w:rsidRDefault="000779F8" w:rsidP="008025BD">
      <w:pPr>
        <w:spacing w:before="120" w:after="30" w:line="288" w:lineRule="auto"/>
        <w:jc w:val="both"/>
        <w:rPr>
          <w:color w:val="000000" w:themeColor="text1"/>
          <w:szCs w:val="26"/>
        </w:rPr>
      </w:pPr>
      <w:r w:rsidRPr="00250F5D">
        <w:rPr>
          <w:color w:val="000000" w:themeColor="text1"/>
          <w:szCs w:val="26"/>
        </w:rPr>
        <w:t xml:space="preserve">Hôm nay, </w:t>
      </w:r>
      <w:r w:rsidR="00113AFF" w:rsidRPr="00250F5D">
        <w:rPr>
          <w:color w:val="000000" w:themeColor="text1"/>
          <w:szCs w:val="26"/>
        </w:rPr>
        <w:t xml:space="preserve">ngày … </w:t>
      </w:r>
      <w:r w:rsidRPr="00250F5D">
        <w:rPr>
          <w:color w:val="000000" w:themeColor="text1"/>
          <w:szCs w:val="26"/>
        </w:rPr>
        <w:t>th</w:t>
      </w:r>
      <w:r w:rsidR="00113AFF" w:rsidRPr="00250F5D">
        <w:rPr>
          <w:color w:val="000000" w:themeColor="text1"/>
          <w:szCs w:val="26"/>
        </w:rPr>
        <w:t xml:space="preserve">áng … năm 201… </w:t>
      </w:r>
      <w:r w:rsidRPr="00250F5D">
        <w:rPr>
          <w:color w:val="000000" w:themeColor="text1"/>
          <w:szCs w:val="26"/>
        </w:rPr>
        <w:t>tại văn phòng Công ty Cổ ph</w:t>
      </w:r>
      <w:r w:rsidR="009D7DFE" w:rsidRPr="00250F5D">
        <w:rPr>
          <w:color w:val="000000" w:themeColor="text1"/>
          <w:szCs w:val="26"/>
        </w:rPr>
        <w:t>ần Luyện thép cao cấp Việt Nhật</w:t>
      </w:r>
      <w:r w:rsidR="00113AFF" w:rsidRPr="00250F5D">
        <w:rPr>
          <w:color w:val="000000" w:themeColor="text1"/>
          <w:szCs w:val="26"/>
        </w:rPr>
        <w:t>,</w:t>
      </w:r>
      <w:r w:rsidRPr="00250F5D">
        <w:rPr>
          <w:color w:val="000000" w:themeColor="text1"/>
          <w:szCs w:val="26"/>
        </w:rPr>
        <w:t xml:space="preserve"> chúng tôi gồm:</w:t>
      </w:r>
    </w:p>
    <w:p w:rsidR="008025BD" w:rsidRPr="00250F5D" w:rsidRDefault="008025BD" w:rsidP="008025BD">
      <w:pPr>
        <w:spacing w:line="360" w:lineRule="auto"/>
        <w:ind w:right="-61"/>
        <w:jc w:val="both"/>
        <w:rPr>
          <w:b/>
          <w:bCs/>
          <w:color w:val="000000" w:themeColor="text1"/>
        </w:rPr>
      </w:pPr>
      <w:r w:rsidRPr="00250F5D">
        <w:rPr>
          <w:b/>
          <w:bCs/>
          <w:color w:val="000000" w:themeColor="text1"/>
        </w:rPr>
        <w:t>BÊN A (BÊN MUA):</w:t>
      </w:r>
      <w:r w:rsidRPr="00250F5D">
        <w:rPr>
          <w:b/>
          <w:bCs/>
          <w:i/>
          <w:color w:val="000000" w:themeColor="text1"/>
        </w:rPr>
        <w:t xml:space="preserve"> </w:t>
      </w:r>
      <w:r w:rsidRPr="00250F5D">
        <w:rPr>
          <w:b/>
          <w:bCs/>
          <w:color w:val="000000" w:themeColor="text1"/>
        </w:rPr>
        <w:t>CÔNG TY CỔ PHẦN LUYỆN THÉP CAO CẤP VIỆT NHẬT</w:t>
      </w:r>
    </w:p>
    <w:p w:rsidR="008025BD" w:rsidRPr="00250F5D" w:rsidRDefault="008025BD" w:rsidP="008025BD">
      <w:pPr>
        <w:spacing w:line="276" w:lineRule="auto"/>
        <w:jc w:val="both"/>
        <w:rPr>
          <w:color w:val="000000" w:themeColor="text1"/>
        </w:rPr>
      </w:pPr>
      <w:r w:rsidRPr="00250F5D">
        <w:rPr>
          <w:color w:val="000000" w:themeColor="text1"/>
        </w:rPr>
        <w:t>Địa chỉ</w:t>
      </w:r>
      <w:r w:rsidRPr="00250F5D">
        <w:rPr>
          <w:color w:val="000000" w:themeColor="text1"/>
        </w:rPr>
        <w:tab/>
      </w:r>
      <w:r w:rsidRPr="00250F5D">
        <w:rPr>
          <w:color w:val="000000" w:themeColor="text1"/>
        </w:rPr>
        <w:tab/>
        <w:t xml:space="preserve">: </w:t>
      </w:r>
      <w:r w:rsidRPr="00250F5D">
        <w:rPr>
          <w:color w:val="000000" w:themeColor="text1"/>
          <w:spacing w:val="-4"/>
        </w:rPr>
        <w:t>CN3, khu CN Nam Cầu Kiền, xã Kiền Bái, huyện Thủy Nguyên, Tp</w:t>
      </w:r>
      <w:r w:rsidRPr="00250F5D">
        <w:rPr>
          <w:color w:val="000000" w:themeColor="text1"/>
        </w:rPr>
        <w:t xml:space="preserve">. </w:t>
      </w:r>
      <w:r w:rsidRPr="00250F5D">
        <w:rPr>
          <w:color w:val="000000" w:themeColor="text1"/>
          <w:spacing w:val="-4"/>
        </w:rPr>
        <w:t>Hải Phòng</w:t>
      </w:r>
    </w:p>
    <w:p w:rsidR="008025BD" w:rsidRPr="00250F5D" w:rsidRDefault="008025BD" w:rsidP="008025BD">
      <w:pPr>
        <w:spacing w:line="276" w:lineRule="auto"/>
        <w:jc w:val="both"/>
        <w:rPr>
          <w:color w:val="000000" w:themeColor="text1"/>
        </w:rPr>
      </w:pPr>
      <w:r w:rsidRPr="00250F5D">
        <w:rPr>
          <w:color w:val="000000" w:themeColor="text1"/>
        </w:rPr>
        <w:t>Điện thoại</w:t>
      </w:r>
      <w:r w:rsidRPr="00250F5D">
        <w:rPr>
          <w:color w:val="000000" w:themeColor="text1"/>
        </w:rPr>
        <w:tab/>
        <w:t>: 0225.884.1365</w:t>
      </w:r>
      <w:r w:rsidRPr="00250F5D">
        <w:rPr>
          <w:color w:val="000000" w:themeColor="text1"/>
        </w:rPr>
        <w:tab/>
        <w:t xml:space="preserve">      </w:t>
      </w:r>
      <w:r w:rsidR="00B62429" w:rsidRPr="00250F5D">
        <w:rPr>
          <w:color w:val="000000" w:themeColor="text1"/>
        </w:rPr>
        <w:tab/>
        <w:t xml:space="preserve">      </w:t>
      </w:r>
      <w:r w:rsidRPr="00250F5D">
        <w:rPr>
          <w:color w:val="000000" w:themeColor="text1"/>
        </w:rPr>
        <w:t>Fax: 0225.884.1366</w:t>
      </w:r>
    </w:p>
    <w:p w:rsidR="008025BD" w:rsidRPr="00250F5D" w:rsidRDefault="008025BD" w:rsidP="008025BD">
      <w:pPr>
        <w:spacing w:line="276" w:lineRule="auto"/>
        <w:ind w:left="1440" w:hanging="1462"/>
        <w:jc w:val="both"/>
        <w:rPr>
          <w:color w:val="000000" w:themeColor="text1"/>
        </w:rPr>
      </w:pPr>
      <w:r w:rsidRPr="00250F5D">
        <w:rPr>
          <w:color w:val="000000" w:themeColor="text1"/>
        </w:rPr>
        <w:t>Tài khoản</w:t>
      </w:r>
      <w:r w:rsidRPr="00250F5D">
        <w:rPr>
          <w:color w:val="000000" w:themeColor="text1"/>
        </w:rPr>
        <w:tab/>
        <w:t xml:space="preserve">: </w:t>
      </w:r>
      <w:r w:rsidRPr="00250F5D">
        <w:rPr>
          <w:color w:val="000000" w:themeColor="text1"/>
          <w:lang w:val="fr-FR"/>
        </w:rPr>
        <w:t>191.288.68730.010 tại Ngân hàng TMCP Kỹ Thương Việt Nam, Trung tâm giao dịch - Hội sở Hà Nội.</w:t>
      </w:r>
    </w:p>
    <w:p w:rsidR="008025BD" w:rsidRPr="00250F5D" w:rsidRDefault="008025BD" w:rsidP="008025BD">
      <w:pPr>
        <w:jc w:val="both"/>
        <w:rPr>
          <w:color w:val="000000" w:themeColor="text1"/>
        </w:rPr>
      </w:pPr>
      <w:r w:rsidRPr="00250F5D">
        <w:rPr>
          <w:color w:val="000000" w:themeColor="text1"/>
        </w:rPr>
        <w:t>Mã số thuế</w:t>
      </w:r>
      <w:r w:rsidRPr="00250F5D">
        <w:rPr>
          <w:color w:val="000000" w:themeColor="text1"/>
        </w:rPr>
        <w:tab/>
        <w:t>: 0201572208</w:t>
      </w:r>
    </w:p>
    <w:p w:rsidR="008025BD" w:rsidRPr="00250F5D" w:rsidRDefault="002A4E02" w:rsidP="008025BD">
      <w:pPr>
        <w:spacing w:after="240"/>
        <w:jc w:val="both"/>
        <w:rPr>
          <w:bCs/>
          <w:iCs/>
          <w:color w:val="000000" w:themeColor="text1"/>
        </w:rPr>
      </w:pPr>
      <w:r w:rsidRPr="00250F5D">
        <w:rPr>
          <w:color w:val="000000" w:themeColor="text1"/>
        </w:rPr>
        <w:t>Đại diện</w:t>
      </w:r>
      <w:r w:rsidR="008025BD" w:rsidRPr="00250F5D">
        <w:rPr>
          <w:color w:val="000000" w:themeColor="text1"/>
        </w:rPr>
        <w:tab/>
        <w:t xml:space="preserve">: </w:t>
      </w:r>
      <w:r w:rsidR="008025BD" w:rsidRPr="00250F5D">
        <w:rPr>
          <w:b/>
          <w:bCs/>
          <w:color w:val="000000" w:themeColor="text1"/>
        </w:rPr>
        <w:t>Nguyễn Quang Huy</w:t>
      </w:r>
      <w:r w:rsidR="008025BD" w:rsidRPr="00250F5D">
        <w:rPr>
          <w:b/>
          <w:bCs/>
          <w:color w:val="000000" w:themeColor="text1"/>
        </w:rPr>
        <w:tab/>
        <w:t xml:space="preserve">       </w:t>
      </w:r>
      <w:r w:rsidR="008025BD" w:rsidRPr="00250F5D">
        <w:rPr>
          <w:bCs/>
          <w:iCs/>
          <w:color w:val="000000" w:themeColor="text1"/>
        </w:rPr>
        <w:t>Chức vụ</w:t>
      </w:r>
      <w:r w:rsidR="008025BD" w:rsidRPr="00250F5D">
        <w:rPr>
          <w:b/>
          <w:bCs/>
          <w:iCs/>
          <w:color w:val="000000" w:themeColor="text1"/>
        </w:rPr>
        <w:t xml:space="preserve">: </w:t>
      </w:r>
      <w:r w:rsidR="008025BD" w:rsidRPr="00250F5D">
        <w:rPr>
          <w:color w:val="000000" w:themeColor="text1"/>
        </w:rPr>
        <w:t>Phó Tổng Giám đốc</w:t>
      </w:r>
    </w:p>
    <w:p w:rsidR="008025BD" w:rsidRPr="00250F5D" w:rsidRDefault="008025BD" w:rsidP="00802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i/>
          <w:color w:val="000000" w:themeColor="text1"/>
          <w:szCs w:val="26"/>
          <w:lang w:val="vi-VN"/>
        </w:rPr>
      </w:pPr>
      <w:r w:rsidRPr="00250F5D">
        <w:rPr>
          <w:i/>
          <w:color w:val="000000" w:themeColor="text1"/>
          <w:szCs w:val="26"/>
          <w:lang w:val="vi-VN"/>
        </w:rPr>
        <w:t>(</w:t>
      </w:r>
      <w:r w:rsidRPr="00250F5D">
        <w:rPr>
          <w:i/>
          <w:color w:val="000000" w:themeColor="text1"/>
          <w:szCs w:val="26"/>
        </w:rPr>
        <w:t>Theo Ủy Quyền số 02/2017/UQ/LCC-CTHĐQT</w:t>
      </w:r>
      <w:r w:rsidRPr="00250F5D">
        <w:rPr>
          <w:i/>
          <w:color w:val="000000" w:themeColor="text1"/>
          <w:szCs w:val="26"/>
          <w:lang w:val="vi-VN"/>
        </w:rPr>
        <w:t xml:space="preserve"> </w:t>
      </w:r>
      <w:r w:rsidRPr="00250F5D">
        <w:rPr>
          <w:i/>
          <w:color w:val="000000" w:themeColor="text1"/>
          <w:szCs w:val="26"/>
        </w:rPr>
        <w:t>Ngày 01/01/201</w:t>
      </w:r>
      <w:r w:rsidRPr="00250F5D">
        <w:rPr>
          <w:i/>
          <w:color w:val="000000" w:themeColor="text1"/>
          <w:szCs w:val="26"/>
          <w:lang w:val="vi-VN"/>
        </w:rPr>
        <w:t>7)</w:t>
      </w:r>
    </w:p>
    <w:p w:rsidR="000855DB" w:rsidRPr="00250F5D" w:rsidRDefault="000855DB" w:rsidP="00113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eastAsia="Cambria"/>
          <w:color w:val="000000" w:themeColor="text1"/>
          <w:lang w:val="pt-BR"/>
        </w:rPr>
      </w:pPr>
      <w:r w:rsidRPr="00250F5D">
        <w:rPr>
          <w:b/>
          <w:bCs/>
          <w:color w:val="000000" w:themeColor="text1"/>
        </w:rPr>
        <w:t>BÊN B (</w:t>
      </w:r>
      <w:r w:rsidR="00EA34BE" w:rsidRPr="00250F5D">
        <w:rPr>
          <w:b/>
          <w:bCs/>
          <w:color w:val="000000" w:themeColor="text1"/>
        </w:rPr>
        <w:t>BÊN BÁN</w:t>
      </w:r>
      <w:r w:rsidRPr="00250F5D">
        <w:rPr>
          <w:b/>
          <w:bCs/>
          <w:color w:val="000000" w:themeColor="text1"/>
        </w:rPr>
        <w:t>):</w:t>
      </w:r>
      <w:r w:rsidRPr="00250F5D">
        <w:rPr>
          <w:b/>
          <w:bCs/>
          <w:i/>
          <w:color w:val="000000" w:themeColor="text1"/>
        </w:rPr>
        <w:t xml:space="preserve"> </w:t>
      </w:r>
    </w:p>
    <w:p w:rsidR="000855DB" w:rsidRPr="00250F5D" w:rsidRDefault="000855DB" w:rsidP="000855DB">
      <w:pPr>
        <w:spacing w:line="360" w:lineRule="exact"/>
        <w:jc w:val="both"/>
        <w:rPr>
          <w:color w:val="000000" w:themeColor="text1"/>
        </w:rPr>
      </w:pPr>
      <w:r w:rsidRPr="00250F5D">
        <w:rPr>
          <w:color w:val="000000" w:themeColor="text1"/>
        </w:rPr>
        <w:t>Địa chỉ</w:t>
      </w:r>
      <w:r w:rsidRPr="00250F5D">
        <w:rPr>
          <w:color w:val="000000" w:themeColor="text1"/>
        </w:rPr>
        <w:tab/>
      </w:r>
      <w:r w:rsidRPr="00250F5D">
        <w:rPr>
          <w:color w:val="000000" w:themeColor="text1"/>
        </w:rPr>
        <w:tab/>
        <w:t xml:space="preserve">: </w:t>
      </w:r>
    </w:p>
    <w:p w:rsidR="000855DB" w:rsidRPr="00250F5D" w:rsidRDefault="000855DB" w:rsidP="000855DB">
      <w:pPr>
        <w:spacing w:line="360" w:lineRule="exact"/>
        <w:jc w:val="both"/>
        <w:rPr>
          <w:color w:val="000000" w:themeColor="text1"/>
        </w:rPr>
      </w:pPr>
      <w:r w:rsidRPr="00250F5D">
        <w:rPr>
          <w:color w:val="000000" w:themeColor="text1"/>
        </w:rPr>
        <w:t>Điện thoại</w:t>
      </w:r>
      <w:r w:rsidRPr="00250F5D">
        <w:rPr>
          <w:color w:val="000000" w:themeColor="text1"/>
        </w:rPr>
        <w:tab/>
        <w:t>:</w:t>
      </w:r>
      <w:r w:rsidR="00223800" w:rsidRPr="00250F5D">
        <w:rPr>
          <w:color w:val="000000" w:themeColor="text1"/>
        </w:rPr>
        <w:tab/>
      </w:r>
      <w:r w:rsidR="00223800" w:rsidRPr="00250F5D">
        <w:rPr>
          <w:color w:val="000000" w:themeColor="text1"/>
        </w:rPr>
        <w:tab/>
        <w:t xml:space="preserve">                       </w:t>
      </w:r>
      <w:r w:rsidR="00223800" w:rsidRPr="00250F5D">
        <w:rPr>
          <w:color w:val="000000" w:themeColor="text1"/>
        </w:rPr>
        <w:tab/>
        <w:t xml:space="preserve">        </w:t>
      </w:r>
      <w:r w:rsidRPr="00250F5D">
        <w:rPr>
          <w:color w:val="000000" w:themeColor="text1"/>
        </w:rPr>
        <w:t xml:space="preserve">Fax: </w:t>
      </w:r>
    </w:p>
    <w:p w:rsidR="000855DB" w:rsidRPr="00250F5D" w:rsidRDefault="000855DB" w:rsidP="000855DB">
      <w:pPr>
        <w:spacing w:line="360" w:lineRule="exact"/>
        <w:ind w:left="1418" w:hanging="1440"/>
        <w:jc w:val="both"/>
        <w:rPr>
          <w:color w:val="000000" w:themeColor="text1"/>
        </w:rPr>
      </w:pPr>
      <w:r w:rsidRPr="00250F5D">
        <w:rPr>
          <w:color w:val="000000" w:themeColor="text1"/>
        </w:rPr>
        <w:t>Tài khoản</w:t>
      </w:r>
      <w:r w:rsidRPr="00250F5D">
        <w:rPr>
          <w:color w:val="000000" w:themeColor="text1"/>
        </w:rPr>
        <w:tab/>
        <w:t xml:space="preserve">: </w:t>
      </w:r>
    </w:p>
    <w:p w:rsidR="000855DB" w:rsidRPr="00250F5D" w:rsidRDefault="000855DB" w:rsidP="000855DB">
      <w:pPr>
        <w:spacing w:line="360" w:lineRule="exact"/>
        <w:jc w:val="both"/>
        <w:rPr>
          <w:color w:val="000000" w:themeColor="text1"/>
        </w:rPr>
      </w:pPr>
      <w:r w:rsidRPr="00250F5D">
        <w:rPr>
          <w:color w:val="000000" w:themeColor="text1"/>
        </w:rPr>
        <w:t>Mã số thuế</w:t>
      </w:r>
      <w:r w:rsidRPr="00250F5D">
        <w:rPr>
          <w:color w:val="000000" w:themeColor="text1"/>
        </w:rPr>
        <w:tab/>
        <w:t xml:space="preserve">: </w:t>
      </w:r>
    </w:p>
    <w:p w:rsidR="00F67622" w:rsidRPr="00250F5D" w:rsidRDefault="002A4E02" w:rsidP="00EE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b/>
          <w:bCs/>
          <w:iCs/>
          <w:color w:val="000000" w:themeColor="text1"/>
        </w:rPr>
      </w:pPr>
      <w:r w:rsidRPr="00250F5D">
        <w:rPr>
          <w:color w:val="000000" w:themeColor="text1"/>
        </w:rPr>
        <w:t>Đại diện</w:t>
      </w:r>
      <w:r w:rsidR="000855DB" w:rsidRPr="00250F5D">
        <w:rPr>
          <w:color w:val="000000" w:themeColor="text1"/>
        </w:rPr>
        <w:tab/>
        <w:t xml:space="preserve">         :</w:t>
      </w:r>
      <w:r w:rsidR="000855DB" w:rsidRPr="00250F5D">
        <w:rPr>
          <w:b/>
          <w:bCs/>
          <w:color w:val="000000" w:themeColor="text1"/>
        </w:rPr>
        <w:t xml:space="preserve">  </w:t>
      </w:r>
      <w:r w:rsidR="00223800" w:rsidRPr="00250F5D">
        <w:rPr>
          <w:b/>
          <w:bCs/>
          <w:color w:val="000000" w:themeColor="text1"/>
        </w:rPr>
        <w:tab/>
      </w:r>
      <w:r w:rsidR="00223800" w:rsidRPr="00250F5D">
        <w:rPr>
          <w:b/>
          <w:bCs/>
          <w:color w:val="000000" w:themeColor="text1"/>
        </w:rPr>
        <w:tab/>
      </w:r>
      <w:r w:rsidR="00223800" w:rsidRPr="00250F5D">
        <w:rPr>
          <w:b/>
          <w:bCs/>
          <w:color w:val="000000" w:themeColor="text1"/>
        </w:rPr>
        <w:tab/>
      </w:r>
      <w:r w:rsidR="00223800" w:rsidRPr="00250F5D">
        <w:rPr>
          <w:b/>
          <w:bCs/>
          <w:color w:val="000000" w:themeColor="text1"/>
        </w:rPr>
        <w:tab/>
        <w:t xml:space="preserve">    </w:t>
      </w:r>
      <w:r w:rsidR="000855DB" w:rsidRPr="00250F5D">
        <w:rPr>
          <w:bCs/>
          <w:iCs/>
          <w:color w:val="000000" w:themeColor="text1"/>
        </w:rPr>
        <w:t>Chức vụ</w:t>
      </w:r>
      <w:r w:rsidR="000855DB" w:rsidRPr="00250F5D">
        <w:rPr>
          <w:b/>
          <w:bCs/>
          <w:iCs/>
          <w:color w:val="000000" w:themeColor="text1"/>
        </w:rPr>
        <w:t xml:space="preserve">: </w:t>
      </w:r>
    </w:p>
    <w:p w:rsidR="00113AFF" w:rsidRPr="00250F5D" w:rsidRDefault="00113AFF" w:rsidP="00113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i/>
          <w:color w:val="000000" w:themeColor="text1"/>
          <w:szCs w:val="26"/>
          <w:lang w:val="vi-VN"/>
        </w:rPr>
      </w:pPr>
      <w:r w:rsidRPr="00250F5D">
        <w:rPr>
          <w:i/>
          <w:color w:val="000000" w:themeColor="text1"/>
          <w:szCs w:val="26"/>
          <w:lang w:val="vi-VN"/>
        </w:rPr>
        <w:t>(</w:t>
      </w:r>
      <w:r w:rsidRPr="00250F5D">
        <w:rPr>
          <w:i/>
          <w:color w:val="000000" w:themeColor="text1"/>
          <w:szCs w:val="26"/>
        </w:rPr>
        <w:t>Theo Ủy Quyền số … Ngày …/…/201</w:t>
      </w:r>
      <w:r w:rsidRPr="00250F5D">
        <w:rPr>
          <w:i/>
          <w:color w:val="000000" w:themeColor="text1"/>
          <w:szCs w:val="26"/>
          <w:lang w:val="vi-VN"/>
        </w:rPr>
        <w:t>...)</w:t>
      </w:r>
    </w:p>
    <w:p w:rsidR="00113AFF" w:rsidRPr="00250F5D" w:rsidRDefault="00113AFF" w:rsidP="00EE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eastAsia="Cambria"/>
          <w:color w:val="000000" w:themeColor="text1"/>
          <w:sz w:val="6"/>
          <w:szCs w:val="6"/>
          <w:lang w:val="pt-BR"/>
        </w:rPr>
      </w:pPr>
    </w:p>
    <w:p w:rsidR="005867E2" w:rsidRPr="00250F5D" w:rsidRDefault="00EA34BE" w:rsidP="00EE0062">
      <w:pPr>
        <w:spacing w:before="20" w:after="20" w:line="360" w:lineRule="auto"/>
        <w:jc w:val="both"/>
        <w:rPr>
          <w:color w:val="000000" w:themeColor="text1"/>
          <w:lang w:val="pt-BR"/>
        </w:rPr>
      </w:pPr>
      <w:r w:rsidRPr="00250F5D">
        <w:rPr>
          <w:color w:val="000000" w:themeColor="text1"/>
          <w:lang w:val="pt-BR"/>
        </w:rPr>
        <w:t>Bên Bán</w:t>
      </w:r>
      <w:r w:rsidR="005867E2" w:rsidRPr="00250F5D">
        <w:rPr>
          <w:color w:val="000000" w:themeColor="text1"/>
          <w:lang w:val="pt-BR"/>
        </w:rPr>
        <w:t xml:space="preserve"> và Bên Mua sẽ được gọi riêng là “Bên”, gọi chung là “Hai Bên” hoặc “Các Bên”.</w:t>
      </w:r>
    </w:p>
    <w:p w:rsidR="00A61EB0" w:rsidRPr="00250F5D" w:rsidRDefault="005867E2" w:rsidP="00EE0062">
      <w:pPr>
        <w:spacing w:before="20" w:after="20" w:line="360" w:lineRule="auto"/>
        <w:jc w:val="both"/>
        <w:rPr>
          <w:color w:val="000000" w:themeColor="text1"/>
          <w:lang w:val="pt-BR"/>
        </w:rPr>
      </w:pPr>
      <w:r w:rsidRPr="00250F5D">
        <w:rPr>
          <w:color w:val="000000" w:themeColor="text1"/>
          <w:lang w:val="pt-BR"/>
        </w:rPr>
        <w:t xml:space="preserve">Sau khi thỏa thuận và thống nhất, Hai Bên </w:t>
      </w:r>
      <w:r w:rsidR="00E374A3" w:rsidRPr="00250F5D">
        <w:rPr>
          <w:color w:val="000000" w:themeColor="text1"/>
          <w:lang w:val="pt-BR"/>
        </w:rPr>
        <w:t>nhất trí ký kết Hợp đồng nguyên tắc</w:t>
      </w:r>
      <w:r w:rsidRPr="00250F5D">
        <w:rPr>
          <w:color w:val="000000" w:themeColor="text1"/>
          <w:lang w:val="pt-BR"/>
        </w:rPr>
        <w:t xml:space="preserve"> (sau đây gọi tắt là “Hợp đồng”) với nội dung và các điều khoản sau:</w:t>
      </w:r>
    </w:p>
    <w:p w:rsidR="005867E2" w:rsidRPr="00250F5D" w:rsidRDefault="004C3691" w:rsidP="00EE0062">
      <w:pPr>
        <w:spacing w:before="20" w:after="20" w:line="360" w:lineRule="auto"/>
        <w:jc w:val="both"/>
        <w:rPr>
          <w:b/>
          <w:color w:val="000000" w:themeColor="text1"/>
          <w:lang w:val="pt-BR"/>
        </w:rPr>
      </w:pPr>
      <w:r w:rsidRPr="00250F5D">
        <w:rPr>
          <w:b/>
          <w:color w:val="000000" w:themeColor="text1"/>
          <w:lang w:val="pt-BR"/>
        </w:rPr>
        <w:t>ĐIỀU 1:</w:t>
      </w:r>
      <w:r w:rsidR="005867E2" w:rsidRPr="00250F5D">
        <w:rPr>
          <w:b/>
          <w:color w:val="000000" w:themeColor="text1"/>
          <w:lang w:val="pt-BR"/>
        </w:rPr>
        <w:t xml:space="preserve"> </w:t>
      </w:r>
      <w:r w:rsidR="006B1B14" w:rsidRPr="00250F5D">
        <w:rPr>
          <w:b/>
          <w:color w:val="000000" w:themeColor="text1"/>
          <w:lang w:val="pt-BR"/>
        </w:rPr>
        <w:t>NỘI DUNG HỢP ĐỒNG</w:t>
      </w:r>
    </w:p>
    <w:p w:rsidR="00223800" w:rsidRPr="00250F5D" w:rsidRDefault="00EA34BE" w:rsidP="00EB14AB">
      <w:pPr>
        <w:pStyle w:val="BodyText"/>
        <w:spacing w:before="20" w:after="20" w:line="360" w:lineRule="auto"/>
        <w:rPr>
          <w:rFonts w:ascii="Times New Roman" w:hAnsi="Times New Roman"/>
          <w:color w:val="000000" w:themeColor="text1"/>
          <w:sz w:val="24"/>
          <w:szCs w:val="24"/>
          <w:lang w:val="nl-NL"/>
        </w:rPr>
      </w:pPr>
      <w:r w:rsidRPr="00250F5D">
        <w:rPr>
          <w:rFonts w:ascii="Times New Roman" w:hAnsi="Times New Roman"/>
          <w:color w:val="000000" w:themeColor="text1"/>
          <w:sz w:val="24"/>
          <w:szCs w:val="24"/>
          <w:lang w:val="nl-NL"/>
        </w:rPr>
        <w:t>Bên Bán</w:t>
      </w:r>
      <w:r w:rsidR="005867E2" w:rsidRPr="00250F5D">
        <w:rPr>
          <w:rFonts w:ascii="Times New Roman" w:hAnsi="Times New Roman"/>
          <w:color w:val="000000" w:themeColor="text1"/>
          <w:sz w:val="24"/>
          <w:szCs w:val="24"/>
          <w:lang w:val="nl-NL"/>
        </w:rPr>
        <w:t xml:space="preserve"> đồng ý bán và Bên Mua đồng ý mua Hàng Hóa </w:t>
      </w:r>
      <w:r w:rsidR="009F15F0" w:rsidRPr="00250F5D">
        <w:rPr>
          <w:rFonts w:ascii="Times New Roman" w:hAnsi="Times New Roman"/>
          <w:color w:val="000000" w:themeColor="text1"/>
          <w:sz w:val="24"/>
          <w:szCs w:val="24"/>
          <w:lang w:val="nl-NL"/>
        </w:rPr>
        <w:t xml:space="preserve">Sắt thép phế liệu </w:t>
      </w:r>
      <w:r w:rsidR="00263199" w:rsidRPr="00250F5D">
        <w:rPr>
          <w:rFonts w:ascii="Times New Roman" w:hAnsi="Times New Roman"/>
          <w:color w:val="000000" w:themeColor="text1"/>
          <w:sz w:val="24"/>
          <w:szCs w:val="24"/>
          <w:lang w:val="nl-NL"/>
        </w:rPr>
        <w:t xml:space="preserve">với thông tin chi tiết </w:t>
      </w:r>
      <w:r w:rsidR="00E374A3" w:rsidRPr="00250F5D">
        <w:rPr>
          <w:rFonts w:ascii="Times New Roman" w:hAnsi="Times New Roman"/>
          <w:color w:val="000000" w:themeColor="text1"/>
          <w:sz w:val="24"/>
          <w:szCs w:val="24"/>
          <w:lang w:val="nl-NL"/>
        </w:rPr>
        <w:t xml:space="preserve">như sau: </w:t>
      </w:r>
    </w:p>
    <w:p w:rsidR="00E374A3" w:rsidRPr="00250F5D" w:rsidRDefault="007A6288" w:rsidP="00EB14AB">
      <w:pPr>
        <w:pStyle w:val="BodyText"/>
        <w:numPr>
          <w:ilvl w:val="1"/>
          <w:numId w:val="20"/>
        </w:numPr>
        <w:spacing w:before="20" w:after="20" w:line="360" w:lineRule="auto"/>
        <w:ind w:left="540" w:hanging="540"/>
        <w:rPr>
          <w:rFonts w:ascii="Times New Roman" w:hAnsi="Times New Roman"/>
          <w:color w:val="000000" w:themeColor="text1"/>
          <w:sz w:val="24"/>
          <w:szCs w:val="24"/>
          <w:lang w:val="nl-NL"/>
        </w:rPr>
      </w:pPr>
      <w:r w:rsidRPr="00250F5D">
        <w:rPr>
          <w:rFonts w:ascii="Times New Roman" w:hAnsi="Times New Roman"/>
          <w:b/>
          <w:color w:val="000000" w:themeColor="text1"/>
          <w:sz w:val="24"/>
          <w:szCs w:val="24"/>
          <w:lang w:val="nl-NL"/>
        </w:rPr>
        <w:t>Hàng</w:t>
      </w:r>
      <w:r w:rsidR="00E374A3" w:rsidRPr="00250F5D">
        <w:rPr>
          <w:rFonts w:ascii="Times New Roman" w:hAnsi="Times New Roman"/>
          <w:b/>
          <w:color w:val="000000" w:themeColor="text1"/>
          <w:sz w:val="24"/>
          <w:szCs w:val="24"/>
          <w:lang w:val="nl-NL"/>
        </w:rPr>
        <w:t xml:space="preserve"> hóa</w:t>
      </w:r>
      <w:r w:rsidRPr="00250F5D">
        <w:rPr>
          <w:rFonts w:ascii="Times New Roman" w:hAnsi="Times New Roman"/>
          <w:b/>
          <w:color w:val="000000" w:themeColor="text1"/>
          <w:sz w:val="24"/>
          <w:szCs w:val="24"/>
          <w:lang w:val="nl-NL"/>
        </w:rPr>
        <w:t>:</w:t>
      </w:r>
      <w:r w:rsidR="00E374A3" w:rsidRPr="00250F5D">
        <w:rPr>
          <w:rFonts w:ascii="Times New Roman" w:hAnsi="Times New Roman"/>
          <w:b/>
          <w:color w:val="000000" w:themeColor="text1"/>
          <w:sz w:val="24"/>
          <w:szCs w:val="24"/>
          <w:lang w:val="nl-NL"/>
        </w:rPr>
        <w:t xml:space="preserve"> </w:t>
      </w:r>
      <w:r w:rsidR="00E31375" w:rsidRPr="00250F5D">
        <w:rPr>
          <w:rFonts w:ascii="Times New Roman" w:hAnsi="Times New Roman"/>
          <w:b/>
          <w:color w:val="000000" w:themeColor="text1"/>
          <w:sz w:val="24"/>
          <w:szCs w:val="24"/>
          <w:lang w:val="nl-NL"/>
        </w:rPr>
        <w:t>Sắt thép phế liệu</w:t>
      </w:r>
      <w:r w:rsidR="00263199" w:rsidRPr="00250F5D">
        <w:rPr>
          <w:rFonts w:ascii="Times New Roman" w:hAnsi="Times New Roman"/>
          <w:b/>
          <w:color w:val="000000" w:themeColor="text1"/>
          <w:sz w:val="24"/>
          <w:szCs w:val="24"/>
          <w:lang w:val="nl-NL"/>
        </w:rPr>
        <w:t>,</w:t>
      </w:r>
      <w:r w:rsidR="00237DA9" w:rsidRPr="00250F5D">
        <w:rPr>
          <w:rFonts w:ascii="Times New Roman" w:hAnsi="Times New Roman"/>
          <w:b/>
          <w:color w:val="000000" w:themeColor="text1"/>
          <w:sz w:val="24"/>
          <w:szCs w:val="24"/>
          <w:lang w:val="nl-NL"/>
        </w:rPr>
        <w:t xml:space="preserve"> </w:t>
      </w:r>
      <w:r w:rsidR="00263199" w:rsidRPr="00250F5D">
        <w:rPr>
          <w:rFonts w:ascii="Times New Roman" w:hAnsi="Times New Roman"/>
          <w:color w:val="000000" w:themeColor="text1"/>
          <w:sz w:val="24"/>
          <w:szCs w:val="24"/>
          <w:lang w:val="nl-NL"/>
        </w:rPr>
        <w:t>chủng loại căn cứ theo từng X</w:t>
      </w:r>
      <w:r w:rsidR="00237DA9" w:rsidRPr="00250F5D">
        <w:rPr>
          <w:rFonts w:ascii="Times New Roman" w:hAnsi="Times New Roman"/>
          <w:color w:val="000000" w:themeColor="text1"/>
          <w:sz w:val="24"/>
          <w:szCs w:val="24"/>
          <w:lang w:val="nl-NL"/>
        </w:rPr>
        <w:t>ác nhận mua hàng.</w:t>
      </w:r>
    </w:p>
    <w:p w:rsidR="00EB14AB" w:rsidRPr="00250F5D" w:rsidRDefault="009B23B3" w:rsidP="00EB14AB">
      <w:pPr>
        <w:pStyle w:val="BodyText"/>
        <w:numPr>
          <w:ilvl w:val="1"/>
          <w:numId w:val="20"/>
        </w:numPr>
        <w:spacing w:before="20" w:after="20" w:line="360" w:lineRule="auto"/>
        <w:ind w:left="540" w:hanging="540"/>
        <w:rPr>
          <w:rFonts w:ascii="Times New Roman" w:hAnsi="Times New Roman"/>
          <w:color w:val="000000" w:themeColor="text1"/>
          <w:sz w:val="24"/>
          <w:szCs w:val="24"/>
          <w:lang w:val="nl-NL"/>
        </w:rPr>
      </w:pPr>
      <w:r>
        <w:rPr>
          <w:rFonts w:ascii="Times New Roman" w:hAnsi="Times New Roman"/>
          <w:b/>
          <w:color w:val="000000" w:themeColor="text1"/>
          <w:sz w:val="24"/>
          <w:szCs w:val="24"/>
          <w:lang w:val="nl-NL"/>
        </w:rPr>
        <w:t>Khối</w:t>
      </w:r>
      <w:r w:rsidR="00E374A3" w:rsidRPr="00250F5D">
        <w:rPr>
          <w:rFonts w:ascii="Times New Roman" w:hAnsi="Times New Roman"/>
          <w:b/>
          <w:color w:val="000000" w:themeColor="text1"/>
          <w:sz w:val="24"/>
          <w:szCs w:val="24"/>
          <w:lang w:val="nl-NL"/>
        </w:rPr>
        <w:t xml:space="preserve"> lượng và Đơn giá: </w:t>
      </w:r>
      <w:r w:rsidRPr="009B23B3">
        <w:rPr>
          <w:rFonts w:ascii="Times New Roman" w:hAnsi="Times New Roman"/>
          <w:color w:val="000000" w:themeColor="text1"/>
          <w:sz w:val="24"/>
          <w:szCs w:val="24"/>
          <w:lang w:val="nl-NL"/>
        </w:rPr>
        <w:t>Trung bình từ 500 – 6000 tấn/tháng</w:t>
      </w:r>
      <w:r>
        <w:rPr>
          <w:rFonts w:ascii="Times New Roman" w:hAnsi="Times New Roman"/>
          <w:b/>
          <w:color w:val="000000" w:themeColor="text1"/>
          <w:sz w:val="24"/>
          <w:szCs w:val="24"/>
          <w:lang w:val="nl-NL"/>
        </w:rPr>
        <w:t xml:space="preserve">. </w:t>
      </w:r>
      <w:r>
        <w:rPr>
          <w:rFonts w:ascii="Times New Roman" w:hAnsi="Times New Roman"/>
          <w:color w:val="000000" w:themeColor="text1"/>
          <w:sz w:val="24"/>
          <w:szCs w:val="24"/>
          <w:lang w:val="nl-NL"/>
        </w:rPr>
        <w:t xml:space="preserve">Với </w:t>
      </w:r>
      <w:r w:rsidR="00263199" w:rsidRPr="00250F5D">
        <w:rPr>
          <w:rFonts w:ascii="Times New Roman" w:hAnsi="Times New Roman"/>
          <w:color w:val="000000" w:themeColor="text1"/>
          <w:sz w:val="24"/>
          <w:szCs w:val="24"/>
          <w:lang w:val="nl-NL"/>
        </w:rPr>
        <w:t xml:space="preserve">từng </w:t>
      </w:r>
      <w:r w:rsidR="00263199" w:rsidRPr="009B23B3">
        <w:rPr>
          <w:rFonts w:ascii="Times New Roman" w:hAnsi="Times New Roman"/>
          <w:b/>
          <w:color w:val="000000" w:themeColor="text1"/>
          <w:sz w:val="24"/>
          <w:szCs w:val="24"/>
          <w:lang w:val="nl-NL"/>
        </w:rPr>
        <w:t>X</w:t>
      </w:r>
      <w:r w:rsidR="00E374A3" w:rsidRPr="009B23B3">
        <w:rPr>
          <w:rFonts w:ascii="Times New Roman" w:hAnsi="Times New Roman"/>
          <w:b/>
          <w:color w:val="000000" w:themeColor="text1"/>
          <w:sz w:val="24"/>
          <w:szCs w:val="24"/>
          <w:lang w:val="nl-NL"/>
        </w:rPr>
        <w:t>ác nhận mua hàng</w:t>
      </w:r>
      <w:r>
        <w:rPr>
          <w:rFonts w:ascii="Times New Roman" w:hAnsi="Times New Roman"/>
          <w:color w:val="000000" w:themeColor="text1"/>
          <w:sz w:val="24"/>
          <w:szCs w:val="24"/>
          <w:lang w:val="nl-NL"/>
        </w:rPr>
        <w:t xml:space="preserve"> sẽ xác định khối lượng và đơn giá cụ thể.</w:t>
      </w:r>
    </w:p>
    <w:p w:rsidR="00EB14AB" w:rsidRPr="00250F5D" w:rsidRDefault="005301F4" w:rsidP="00EB14AB">
      <w:pPr>
        <w:pStyle w:val="BodyText"/>
        <w:numPr>
          <w:ilvl w:val="1"/>
          <w:numId w:val="20"/>
        </w:numPr>
        <w:spacing w:before="20" w:after="20" w:line="360" w:lineRule="auto"/>
        <w:ind w:left="540" w:hanging="540"/>
        <w:rPr>
          <w:rFonts w:ascii="Times New Roman" w:hAnsi="Times New Roman"/>
          <w:color w:val="000000" w:themeColor="text1"/>
          <w:sz w:val="24"/>
          <w:szCs w:val="24"/>
          <w:lang w:val="nl-NL"/>
        </w:rPr>
      </w:pPr>
      <w:r w:rsidRPr="00250F5D">
        <w:rPr>
          <w:rFonts w:ascii="Times New Roman" w:hAnsi="Times New Roman"/>
          <w:b/>
          <w:color w:val="000000" w:themeColor="text1"/>
          <w:sz w:val="24"/>
          <w:szCs w:val="24"/>
          <w:lang w:val="nl-NL"/>
        </w:rPr>
        <w:lastRenderedPageBreak/>
        <w:t>Xuất xứ: trong nước</w:t>
      </w:r>
    </w:p>
    <w:p w:rsidR="00545263" w:rsidRPr="00250F5D" w:rsidRDefault="00BE15F5" w:rsidP="00EB14AB">
      <w:pPr>
        <w:pStyle w:val="BodyText"/>
        <w:numPr>
          <w:ilvl w:val="1"/>
          <w:numId w:val="20"/>
        </w:numPr>
        <w:spacing w:before="20" w:after="20" w:line="360" w:lineRule="auto"/>
        <w:ind w:left="540" w:hanging="540"/>
        <w:rPr>
          <w:rFonts w:ascii="Times New Roman" w:hAnsi="Times New Roman"/>
          <w:color w:val="000000" w:themeColor="text1"/>
          <w:sz w:val="24"/>
          <w:szCs w:val="24"/>
          <w:lang w:val="nl-NL"/>
        </w:rPr>
      </w:pPr>
      <w:r w:rsidRPr="00250F5D">
        <w:rPr>
          <w:rFonts w:ascii="Times New Roman" w:hAnsi="Times New Roman"/>
          <w:b/>
          <w:bCs/>
          <w:color w:val="000000" w:themeColor="text1"/>
          <w:sz w:val="24"/>
          <w:szCs w:val="24"/>
          <w:lang w:val="nl-NL"/>
        </w:rPr>
        <w:t>Đóng gói:</w:t>
      </w:r>
      <w:r w:rsidRPr="00250F5D">
        <w:rPr>
          <w:rFonts w:ascii="Times New Roman" w:hAnsi="Times New Roman"/>
          <w:i/>
          <w:iCs/>
          <w:color w:val="000000" w:themeColor="text1"/>
          <w:sz w:val="24"/>
          <w:szCs w:val="24"/>
          <w:lang w:val="nl-NL"/>
        </w:rPr>
        <w:t xml:space="preserve"> </w:t>
      </w:r>
    </w:p>
    <w:p w:rsidR="005301F4" w:rsidRPr="00250F5D" w:rsidRDefault="00BE15F5" w:rsidP="00545263">
      <w:pPr>
        <w:pStyle w:val="ListParagraph"/>
        <w:numPr>
          <w:ilvl w:val="0"/>
          <w:numId w:val="1"/>
        </w:numPr>
        <w:spacing w:before="20" w:after="20" w:line="360" w:lineRule="auto"/>
        <w:jc w:val="both"/>
        <w:rPr>
          <w:color w:val="000000" w:themeColor="text1"/>
          <w:lang w:val="nl-NL"/>
        </w:rPr>
      </w:pPr>
      <w:r w:rsidRPr="00250F5D">
        <w:rPr>
          <w:color w:val="000000" w:themeColor="text1"/>
          <w:lang w:val="nl-NL"/>
        </w:rPr>
        <w:t xml:space="preserve">Hàng hoá được xếp </w:t>
      </w:r>
      <w:r w:rsidR="004C7468" w:rsidRPr="00250F5D">
        <w:rPr>
          <w:color w:val="000000" w:themeColor="text1"/>
          <w:lang w:val="nl-NL"/>
        </w:rPr>
        <w:t>trong container mở</w:t>
      </w:r>
      <w:r w:rsidRPr="00250F5D">
        <w:rPr>
          <w:color w:val="000000" w:themeColor="text1"/>
          <w:lang w:val="nl-NL"/>
        </w:rPr>
        <w:t xml:space="preserve"> nóc, xe ben và xe thùng...</w:t>
      </w:r>
    </w:p>
    <w:p w:rsidR="00545263" w:rsidRPr="00250F5D" w:rsidRDefault="00545263" w:rsidP="00545263">
      <w:pPr>
        <w:pStyle w:val="ListParagraph"/>
        <w:numPr>
          <w:ilvl w:val="0"/>
          <w:numId w:val="1"/>
        </w:numPr>
        <w:spacing w:before="20" w:after="20" w:line="360" w:lineRule="auto"/>
        <w:jc w:val="both"/>
        <w:rPr>
          <w:color w:val="000000" w:themeColor="text1"/>
          <w:lang w:val="nl-NL"/>
        </w:rPr>
      </w:pPr>
      <w:r w:rsidRPr="00250F5D">
        <w:rPr>
          <w:color w:val="000000" w:themeColor="text1"/>
        </w:rPr>
        <w:t>Phủ bạt che chắn cẩn thận cho hàng trong điều kiện thời tiết mưa để tránh hàng bị ướt.</w:t>
      </w:r>
    </w:p>
    <w:p w:rsidR="005B14DC" w:rsidRPr="00250F5D" w:rsidRDefault="004C3691" w:rsidP="00EE0062">
      <w:pPr>
        <w:spacing w:before="20" w:after="20" w:line="360" w:lineRule="auto"/>
        <w:jc w:val="both"/>
        <w:rPr>
          <w:b/>
          <w:color w:val="000000" w:themeColor="text1"/>
          <w:lang w:val="nl-NL"/>
        </w:rPr>
      </w:pPr>
      <w:r w:rsidRPr="00250F5D">
        <w:rPr>
          <w:b/>
          <w:color w:val="000000" w:themeColor="text1"/>
          <w:lang w:val="nl-NL"/>
        </w:rPr>
        <w:t>ĐIỀU 2:</w:t>
      </w:r>
      <w:r w:rsidR="005301F4" w:rsidRPr="00250F5D">
        <w:rPr>
          <w:b/>
          <w:color w:val="000000" w:themeColor="text1"/>
          <w:lang w:val="nl-NL"/>
        </w:rPr>
        <w:t xml:space="preserve"> </w:t>
      </w:r>
      <w:r w:rsidR="006B1B14" w:rsidRPr="00250F5D">
        <w:rPr>
          <w:b/>
          <w:color w:val="000000" w:themeColor="text1"/>
          <w:lang w:val="nl-NL"/>
        </w:rPr>
        <w:t>CHẤT LƯỢNG HÀNG HÓA</w:t>
      </w:r>
    </w:p>
    <w:p w:rsidR="005301F4" w:rsidRPr="00250F5D" w:rsidRDefault="005301F4" w:rsidP="00EE0062">
      <w:pPr>
        <w:pStyle w:val="ListParagraph"/>
        <w:numPr>
          <w:ilvl w:val="1"/>
          <w:numId w:val="35"/>
        </w:numPr>
        <w:spacing w:before="20" w:after="20" w:line="360" w:lineRule="auto"/>
        <w:ind w:left="540" w:hanging="540"/>
        <w:jc w:val="both"/>
        <w:rPr>
          <w:color w:val="000000" w:themeColor="text1"/>
          <w:lang w:val="nl-NL"/>
        </w:rPr>
      </w:pPr>
      <w:r w:rsidRPr="00250F5D">
        <w:rPr>
          <w:b/>
          <w:color w:val="000000" w:themeColor="text1"/>
          <w:lang w:val="nl-NL"/>
        </w:rPr>
        <w:t>Quyết định chất lượng hàng hoá:</w:t>
      </w:r>
      <w:r w:rsidRPr="00250F5D">
        <w:rPr>
          <w:color w:val="000000" w:themeColor="text1"/>
          <w:lang w:val="nl-NL"/>
        </w:rPr>
        <w:t xml:space="preserve"> Chất lượng hàng hoá đã giao được đánh giá bởi KCS nhà máy Bên Mua</w:t>
      </w:r>
      <w:r w:rsidR="00237DA9" w:rsidRPr="00250F5D">
        <w:rPr>
          <w:color w:val="000000" w:themeColor="text1"/>
          <w:lang w:val="nl-NL"/>
        </w:rPr>
        <w:t xml:space="preserve">/ Đơn vị giám định độc lập. </w:t>
      </w:r>
    </w:p>
    <w:p w:rsidR="005301F4" w:rsidRPr="00250F5D" w:rsidRDefault="005301F4" w:rsidP="00EE0062">
      <w:pPr>
        <w:pStyle w:val="ListParagraph"/>
        <w:numPr>
          <w:ilvl w:val="1"/>
          <w:numId w:val="35"/>
        </w:numPr>
        <w:spacing w:before="20" w:after="20" w:line="360" w:lineRule="auto"/>
        <w:ind w:left="540" w:hanging="540"/>
        <w:jc w:val="both"/>
        <w:rPr>
          <w:b/>
          <w:color w:val="000000" w:themeColor="text1"/>
          <w:lang w:val="nl-NL"/>
        </w:rPr>
      </w:pPr>
      <w:r w:rsidRPr="00250F5D">
        <w:rPr>
          <w:b/>
          <w:color w:val="000000" w:themeColor="text1"/>
          <w:lang w:val="nl-NL"/>
        </w:rPr>
        <w:t>Sắt thép phế liệu khô</w:t>
      </w:r>
      <w:r w:rsidR="006B1B14" w:rsidRPr="00250F5D">
        <w:rPr>
          <w:b/>
          <w:color w:val="000000" w:themeColor="text1"/>
          <w:lang w:val="nl-NL"/>
        </w:rPr>
        <w:t>ng bao gồm những chủng loại sau</w:t>
      </w:r>
      <w:r w:rsidR="00EB14AB" w:rsidRPr="00250F5D">
        <w:rPr>
          <w:b/>
          <w:color w:val="000000" w:themeColor="text1"/>
          <w:lang w:val="nl-NL"/>
        </w:rPr>
        <w:t>:</w:t>
      </w:r>
    </w:p>
    <w:p w:rsidR="00545263" w:rsidRPr="00250F5D" w:rsidRDefault="00545263" w:rsidP="00263199">
      <w:pPr>
        <w:pStyle w:val="ListParagraph"/>
        <w:numPr>
          <w:ilvl w:val="0"/>
          <w:numId w:val="41"/>
        </w:numPr>
        <w:spacing w:line="288" w:lineRule="auto"/>
        <w:ind w:left="540"/>
        <w:contextualSpacing w:val="0"/>
        <w:jc w:val="both"/>
        <w:rPr>
          <w:color w:val="000000" w:themeColor="text1"/>
        </w:rPr>
      </w:pPr>
      <w:r w:rsidRPr="00250F5D">
        <w:rPr>
          <w:color w:val="000000" w:themeColor="text1"/>
        </w:rPr>
        <w:t>Hóa chất độc hại, chất phóng xạ, chất gây cháy, chất gây nổ;</w:t>
      </w:r>
    </w:p>
    <w:p w:rsidR="00545263" w:rsidRPr="00250F5D" w:rsidRDefault="00545263" w:rsidP="00263199">
      <w:pPr>
        <w:pStyle w:val="ListParagraph"/>
        <w:numPr>
          <w:ilvl w:val="0"/>
          <w:numId w:val="41"/>
        </w:numPr>
        <w:spacing w:line="288" w:lineRule="auto"/>
        <w:ind w:left="540"/>
        <w:contextualSpacing w:val="0"/>
        <w:jc w:val="both"/>
        <w:rPr>
          <w:color w:val="000000" w:themeColor="text1"/>
        </w:rPr>
      </w:pPr>
      <w:r w:rsidRPr="00250F5D">
        <w:rPr>
          <w:color w:val="000000" w:themeColor="text1"/>
        </w:rPr>
        <w:t>Các chất hữu cơ, xác động vật, xác thực vật và chất thải y tế;</w:t>
      </w:r>
    </w:p>
    <w:p w:rsidR="00545263" w:rsidRPr="00250F5D" w:rsidRDefault="00545263" w:rsidP="00263199">
      <w:pPr>
        <w:pStyle w:val="ListParagraph"/>
        <w:numPr>
          <w:ilvl w:val="0"/>
          <w:numId w:val="41"/>
        </w:numPr>
        <w:spacing w:line="288" w:lineRule="auto"/>
        <w:ind w:left="540"/>
        <w:contextualSpacing w:val="0"/>
        <w:jc w:val="both"/>
        <w:rPr>
          <w:color w:val="000000" w:themeColor="text1"/>
        </w:rPr>
      </w:pPr>
      <w:r w:rsidRPr="00250F5D">
        <w:rPr>
          <w:color w:val="000000" w:themeColor="text1"/>
        </w:rPr>
        <w:t>Các chất phi kim như: Đất, đá, bê tông, gỗ, gạch, cát sỏi, cao su, da, nhựa đường, nhựa…;</w:t>
      </w:r>
    </w:p>
    <w:p w:rsidR="00545263" w:rsidRPr="00250F5D" w:rsidRDefault="00545263" w:rsidP="00263199">
      <w:pPr>
        <w:pStyle w:val="ListParagraph"/>
        <w:numPr>
          <w:ilvl w:val="0"/>
          <w:numId w:val="41"/>
        </w:numPr>
        <w:spacing w:line="288" w:lineRule="auto"/>
        <w:ind w:left="540"/>
        <w:contextualSpacing w:val="0"/>
        <w:jc w:val="both"/>
        <w:rPr>
          <w:color w:val="000000" w:themeColor="text1"/>
        </w:rPr>
      </w:pPr>
      <w:r w:rsidRPr="00250F5D">
        <w:rPr>
          <w:color w:val="000000" w:themeColor="text1"/>
        </w:rPr>
        <w:t>Các loại thép đặc biệt có thành phần hợp kim cao như Cr, Ni;</w:t>
      </w:r>
    </w:p>
    <w:p w:rsidR="00545263" w:rsidRPr="00250F5D" w:rsidRDefault="00545263" w:rsidP="00263199">
      <w:pPr>
        <w:pStyle w:val="ListParagraph"/>
        <w:numPr>
          <w:ilvl w:val="0"/>
          <w:numId w:val="41"/>
        </w:numPr>
        <w:spacing w:line="288" w:lineRule="auto"/>
        <w:ind w:left="540"/>
        <w:contextualSpacing w:val="0"/>
        <w:jc w:val="both"/>
        <w:rPr>
          <w:color w:val="000000" w:themeColor="text1"/>
        </w:rPr>
      </w:pPr>
      <w:r w:rsidRPr="00250F5D">
        <w:rPr>
          <w:color w:val="000000" w:themeColor="text1"/>
        </w:rPr>
        <w:t xml:space="preserve">Thép có thành phần Carbon cao (có tỉ lệ %C lớn hơn 0,4%); </w:t>
      </w:r>
    </w:p>
    <w:p w:rsidR="00545263" w:rsidRPr="00250F5D" w:rsidRDefault="00545263" w:rsidP="00263199">
      <w:pPr>
        <w:pStyle w:val="ListParagraph"/>
        <w:numPr>
          <w:ilvl w:val="0"/>
          <w:numId w:val="41"/>
        </w:numPr>
        <w:spacing w:line="288" w:lineRule="auto"/>
        <w:ind w:left="540"/>
        <w:contextualSpacing w:val="0"/>
        <w:jc w:val="both"/>
        <w:rPr>
          <w:color w:val="000000" w:themeColor="text1"/>
        </w:rPr>
      </w:pPr>
      <w:r w:rsidRPr="00250F5D">
        <w:rPr>
          <w:color w:val="000000" w:themeColor="text1"/>
        </w:rPr>
        <w:t>Gang, lốc máy, dây cáp, lò xo, bơ lon, vỏ hộp, nan hoa, đinh gỉ, mạt sắt, vẩy gỉ, xỉ lò nhiễm từ…;</w:t>
      </w:r>
    </w:p>
    <w:p w:rsidR="00545263" w:rsidRPr="00250F5D" w:rsidRDefault="00545263" w:rsidP="00263199">
      <w:pPr>
        <w:pStyle w:val="ListParagraph"/>
        <w:numPr>
          <w:ilvl w:val="0"/>
          <w:numId w:val="41"/>
        </w:numPr>
        <w:spacing w:line="288" w:lineRule="auto"/>
        <w:ind w:left="540"/>
        <w:contextualSpacing w:val="0"/>
        <w:jc w:val="both"/>
        <w:rPr>
          <w:color w:val="000000" w:themeColor="text1"/>
        </w:rPr>
      </w:pPr>
      <w:r w:rsidRPr="00250F5D">
        <w:rPr>
          <w:color w:val="000000" w:themeColor="text1"/>
        </w:rPr>
        <w:t>Các chất bị cấm do pháp luật Việt Nam quy định.</w:t>
      </w:r>
    </w:p>
    <w:p w:rsidR="00545263" w:rsidRPr="00250F5D" w:rsidRDefault="007B71CA" w:rsidP="007B71CA">
      <w:pPr>
        <w:pStyle w:val="ListParagraph"/>
        <w:numPr>
          <w:ilvl w:val="0"/>
          <w:numId w:val="41"/>
        </w:numPr>
        <w:spacing w:line="288" w:lineRule="auto"/>
        <w:ind w:left="540"/>
        <w:contextualSpacing w:val="0"/>
        <w:jc w:val="both"/>
        <w:rPr>
          <w:color w:val="000000" w:themeColor="text1"/>
        </w:rPr>
      </w:pPr>
      <w:r w:rsidRPr="00250F5D">
        <w:rPr>
          <w:color w:val="000000" w:themeColor="text1"/>
        </w:rPr>
        <w:t xml:space="preserve">Bom, mìn, vũ khí, đạn dược, vỏ mìn, vỏ đạn, bình xăng, bình ga, bình kín và các chất gây nổ ở bất kỳ hình thức nào. Nếu có, Bên mua sẽ không nhận hàng và phạt Bên bán </w:t>
      </w:r>
      <w:r w:rsidRPr="00250F5D">
        <w:rPr>
          <w:bCs/>
          <w:color w:val="000000" w:themeColor="text1"/>
          <w:lang w:val="nl-NL"/>
        </w:rPr>
        <w:t xml:space="preserve">theo mức </w:t>
      </w:r>
      <w:r w:rsidR="00545263" w:rsidRPr="00250F5D">
        <w:rPr>
          <w:color w:val="000000" w:themeColor="text1"/>
          <w:lang w:val="nl-NL"/>
        </w:rPr>
        <w:t xml:space="preserve">phạt quy định trong </w:t>
      </w:r>
      <w:r w:rsidR="00545263" w:rsidRPr="00250F5D">
        <w:rPr>
          <w:b/>
          <w:color w:val="000000" w:themeColor="text1"/>
          <w:lang w:val="nl-NL"/>
        </w:rPr>
        <w:t>Phụ lục 1</w:t>
      </w:r>
      <w:r w:rsidRPr="00250F5D">
        <w:rPr>
          <w:color w:val="000000" w:themeColor="text1"/>
          <w:lang w:val="nl-NL"/>
        </w:rPr>
        <w:t xml:space="preserve"> đính kèm H</w:t>
      </w:r>
      <w:r w:rsidR="00545263" w:rsidRPr="00250F5D">
        <w:rPr>
          <w:color w:val="000000" w:themeColor="text1"/>
          <w:lang w:val="nl-NL"/>
        </w:rPr>
        <w:t>ợp đồng</w:t>
      </w:r>
      <w:r w:rsidRPr="00250F5D">
        <w:rPr>
          <w:color w:val="000000" w:themeColor="text1"/>
          <w:lang w:val="nl-NL"/>
        </w:rPr>
        <w:t xml:space="preserve"> nguyên tắc này</w:t>
      </w:r>
      <w:r w:rsidR="00545263" w:rsidRPr="00250F5D">
        <w:rPr>
          <w:color w:val="000000" w:themeColor="text1"/>
          <w:lang w:val="nl-NL"/>
        </w:rPr>
        <w:t xml:space="preserve">. </w:t>
      </w:r>
    </w:p>
    <w:p w:rsidR="00A515EF" w:rsidRPr="00250F5D" w:rsidRDefault="00545263" w:rsidP="00263199">
      <w:pPr>
        <w:pStyle w:val="ListParagraph"/>
        <w:numPr>
          <w:ilvl w:val="0"/>
          <w:numId w:val="41"/>
        </w:numPr>
        <w:spacing w:before="20" w:after="20" w:line="360" w:lineRule="auto"/>
        <w:ind w:left="540"/>
        <w:jc w:val="both"/>
        <w:rPr>
          <w:color w:val="000000" w:themeColor="text1"/>
          <w:lang w:val="nl-NL"/>
        </w:rPr>
      </w:pPr>
      <w:r w:rsidRPr="00250F5D">
        <w:rPr>
          <w:bCs/>
          <w:color w:val="000000" w:themeColor="text1"/>
          <w:lang w:val="nl-NL"/>
        </w:rPr>
        <w:t>Các ch</w:t>
      </w:r>
      <w:r w:rsidR="00B62429" w:rsidRPr="00250F5D">
        <w:rPr>
          <w:bCs/>
          <w:color w:val="000000" w:themeColor="text1"/>
          <w:lang w:val="nl-NL"/>
        </w:rPr>
        <w:t>ủng loại thép phế cần loại bỏ q</w:t>
      </w:r>
      <w:r w:rsidRPr="00250F5D">
        <w:rPr>
          <w:bCs/>
          <w:color w:val="000000" w:themeColor="text1"/>
          <w:lang w:val="nl-NL"/>
        </w:rPr>
        <w:t xml:space="preserve">uy định trong </w:t>
      </w:r>
      <w:r w:rsidRPr="00250F5D">
        <w:rPr>
          <w:b/>
          <w:color w:val="000000" w:themeColor="text1"/>
          <w:lang w:val="nl-NL"/>
        </w:rPr>
        <w:t>Phụ lục 2</w:t>
      </w:r>
      <w:r w:rsidRPr="00250F5D">
        <w:rPr>
          <w:color w:val="000000" w:themeColor="text1"/>
          <w:lang w:val="nl-NL"/>
        </w:rPr>
        <w:t xml:space="preserve"> đính kèm hợp đồng</w:t>
      </w:r>
      <w:r w:rsidR="00EB14AB" w:rsidRPr="00250F5D">
        <w:rPr>
          <w:color w:val="000000" w:themeColor="text1"/>
          <w:lang w:val="nl-NL"/>
        </w:rPr>
        <w:t>.</w:t>
      </w:r>
    </w:p>
    <w:p w:rsidR="00F116CE" w:rsidRPr="00250F5D" w:rsidRDefault="00F116CE" w:rsidP="0025043C">
      <w:pPr>
        <w:pStyle w:val="ListParagraph"/>
        <w:numPr>
          <w:ilvl w:val="1"/>
          <w:numId w:val="35"/>
        </w:numPr>
        <w:spacing w:before="20" w:after="20" w:line="360" w:lineRule="auto"/>
        <w:ind w:left="540" w:hanging="540"/>
        <w:jc w:val="both"/>
        <w:rPr>
          <w:b/>
          <w:color w:val="000000" w:themeColor="text1"/>
        </w:rPr>
      </w:pPr>
      <w:r w:rsidRPr="00250F5D">
        <w:rPr>
          <w:b/>
          <w:color w:val="000000" w:themeColor="text1"/>
        </w:rPr>
        <w:t>Yêu cầu kỹ thuật</w:t>
      </w:r>
    </w:p>
    <w:p w:rsidR="00F116CE" w:rsidRPr="00250F5D" w:rsidRDefault="00F116CE" w:rsidP="0025043C">
      <w:pPr>
        <w:pStyle w:val="ListParagraph"/>
        <w:numPr>
          <w:ilvl w:val="0"/>
          <w:numId w:val="42"/>
        </w:numPr>
        <w:shd w:val="clear" w:color="auto" w:fill="FFFFFF"/>
        <w:tabs>
          <w:tab w:val="right" w:pos="9270"/>
        </w:tabs>
        <w:spacing w:line="288" w:lineRule="auto"/>
        <w:ind w:left="540"/>
        <w:jc w:val="both"/>
        <w:rPr>
          <w:color w:val="000000" w:themeColor="text1"/>
        </w:rPr>
      </w:pPr>
      <w:r w:rsidRPr="00250F5D">
        <w:rPr>
          <w:color w:val="000000" w:themeColor="text1"/>
        </w:rPr>
        <w:t>Thép phế liệu không được cung cấp dưới dạng máy móc, thiết bị nguyên vẹn chưa cắt rời.</w:t>
      </w:r>
    </w:p>
    <w:p w:rsidR="00F116CE" w:rsidRPr="00250F5D" w:rsidRDefault="00F116CE" w:rsidP="0025043C">
      <w:pPr>
        <w:pStyle w:val="ListParagraph"/>
        <w:numPr>
          <w:ilvl w:val="0"/>
          <w:numId w:val="42"/>
        </w:numPr>
        <w:shd w:val="clear" w:color="auto" w:fill="FFFFFF"/>
        <w:tabs>
          <w:tab w:val="right" w:pos="9270"/>
        </w:tabs>
        <w:spacing w:line="288" w:lineRule="auto"/>
        <w:ind w:left="540"/>
        <w:jc w:val="both"/>
        <w:rPr>
          <w:color w:val="000000" w:themeColor="text1"/>
        </w:rPr>
      </w:pPr>
      <w:r w:rsidRPr="00250F5D">
        <w:rPr>
          <w:color w:val="000000" w:themeColor="text1"/>
        </w:rPr>
        <w:t>Thép phế liệu không được lẫn chất phóng xạ, chất gây cháy nổ, hóa chất độc, hợp chất hữu cơ có nguồn gốc động thực vật có nguy cơ gây bệnh dịch, chất thải y tế và các loại vật liệu hàng hóa bị cấm khác theo quy định của pháp luật Việt Nam.</w:t>
      </w:r>
    </w:p>
    <w:p w:rsidR="00F116CE" w:rsidRPr="00250F5D" w:rsidRDefault="00F116CE" w:rsidP="0025043C">
      <w:pPr>
        <w:pStyle w:val="ListParagraph"/>
        <w:numPr>
          <w:ilvl w:val="0"/>
          <w:numId w:val="42"/>
        </w:numPr>
        <w:shd w:val="clear" w:color="auto" w:fill="FFFFFF"/>
        <w:tabs>
          <w:tab w:val="right" w:pos="9270"/>
        </w:tabs>
        <w:spacing w:line="288" w:lineRule="auto"/>
        <w:ind w:left="540"/>
        <w:jc w:val="both"/>
        <w:rPr>
          <w:color w:val="000000" w:themeColor="text1"/>
        </w:rPr>
      </w:pPr>
      <w:r w:rsidRPr="00250F5D">
        <w:rPr>
          <w:color w:val="000000" w:themeColor="text1"/>
        </w:rPr>
        <w:t>Thép phế liệu phải được loại bỏ tạp chất nguy hại và gây ô nhiễm môi trường.</w:t>
      </w:r>
    </w:p>
    <w:p w:rsidR="00F116CE" w:rsidRPr="00250F5D" w:rsidRDefault="00F116CE" w:rsidP="0025043C">
      <w:pPr>
        <w:pStyle w:val="ListParagraph"/>
        <w:numPr>
          <w:ilvl w:val="0"/>
          <w:numId w:val="42"/>
        </w:numPr>
        <w:shd w:val="clear" w:color="auto" w:fill="FFFFFF"/>
        <w:tabs>
          <w:tab w:val="right" w:pos="9270"/>
        </w:tabs>
        <w:spacing w:line="288" w:lineRule="auto"/>
        <w:ind w:left="540"/>
        <w:jc w:val="both"/>
        <w:rPr>
          <w:color w:val="000000" w:themeColor="text1"/>
        </w:rPr>
      </w:pPr>
      <w:r w:rsidRPr="00250F5D">
        <w:rPr>
          <w:color w:val="000000" w:themeColor="text1"/>
        </w:rPr>
        <w:t>Thép phế liệu phải đảm bảo an toàn và không gây ra cháy nổ khi vận chuyển, xử lý hay nấu luyện lại.</w:t>
      </w:r>
    </w:p>
    <w:p w:rsidR="0025043C" w:rsidRPr="00250F5D" w:rsidRDefault="00F116CE" w:rsidP="00BA7E48">
      <w:pPr>
        <w:pStyle w:val="ListParagraph"/>
        <w:numPr>
          <w:ilvl w:val="0"/>
          <w:numId w:val="42"/>
        </w:numPr>
        <w:shd w:val="clear" w:color="auto" w:fill="FFFFFF"/>
        <w:tabs>
          <w:tab w:val="right" w:pos="9270"/>
        </w:tabs>
        <w:spacing w:line="288" w:lineRule="auto"/>
        <w:ind w:left="540"/>
        <w:jc w:val="both"/>
        <w:rPr>
          <w:color w:val="000000" w:themeColor="text1"/>
        </w:rPr>
      </w:pPr>
      <w:r w:rsidRPr="00250F5D">
        <w:rPr>
          <w:color w:val="000000" w:themeColor="text1"/>
        </w:rPr>
        <w:t xml:space="preserve">Thép phế liệu phải đúng chủng loại theo thỏa thuận tại Xác nhận mua hàng. </w:t>
      </w:r>
    </w:p>
    <w:p w:rsidR="00F116CE" w:rsidRPr="00250F5D" w:rsidRDefault="00F116CE" w:rsidP="0025043C">
      <w:pPr>
        <w:pStyle w:val="ListParagraph"/>
        <w:numPr>
          <w:ilvl w:val="0"/>
          <w:numId w:val="42"/>
        </w:numPr>
        <w:spacing w:before="20" w:after="20" w:line="360" w:lineRule="auto"/>
        <w:ind w:left="540"/>
        <w:jc w:val="both"/>
        <w:rPr>
          <w:color w:val="000000" w:themeColor="text1"/>
          <w:lang w:val="nl-NL"/>
        </w:rPr>
      </w:pPr>
      <w:r w:rsidRPr="00250F5D">
        <w:rPr>
          <w:color w:val="000000" w:themeColor="text1"/>
        </w:rPr>
        <w:t xml:space="preserve">Không nhận phế ướt trừ trường hợp </w:t>
      </w:r>
      <w:r w:rsidR="00E2207F" w:rsidRPr="00250F5D">
        <w:rPr>
          <w:color w:val="000000" w:themeColor="text1"/>
        </w:rPr>
        <w:t>đặc biệt được Bên mua</w:t>
      </w:r>
      <w:r w:rsidR="0025043C" w:rsidRPr="00250F5D">
        <w:rPr>
          <w:color w:val="000000" w:themeColor="text1"/>
        </w:rPr>
        <w:t xml:space="preserve"> cho phép</w:t>
      </w:r>
      <w:r w:rsidR="00E2207F" w:rsidRPr="00250F5D">
        <w:rPr>
          <w:color w:val="000000" w:themeColor="text1"/>
        </w:rPr>
        <w:t>.</w:t>
      </w:r>
    </w:p>
    <w:p w:rsidR="005B14DC" w:rsidRPr="00250F5D" w:rsidRDefault="004C3691" w:rsidP="00EE0062">
      <w:pPr>
        <w:spacing w:before="20" w:after="20" w:line="360" w:lineRule="auto"/>
        <w:jc w:val="both"/>
        <w:rPr>
          <w:b/>
          <w:color w:val="000000" w:themeColor="text1"/>
          <w:lang w:val="nl-NL"/>
        </w:rPr>
      </w:pPr>
      <w:r w:rsidRPr="00250F5D">
        <w:rPr>
          <w:b/>
          <w:color w:val="000000" w:themeColor="text1"/>
          <w:lang w:val="nl-NL"/>
        </w:rPr>
        <w:t>ĐIỀU 3:</w:t>
      </w:r>
      <w:r w:rsidR="007E3E44" w:rsidRPr="00250F5D">
        <w:rPr>
          <w:b/>
          <w:color w:val="000000" w:themeColor="text1"/>
          <w:lang w:val="nl-NL"/>
        </w:rPr>
        <w:t xml:space="preserve"> </w:t>
      </w:r>
      <w:r w:rsidR="006B1B14" w:rsidRPr="00250F5D">
        <w:rPr>
          <w:b/>
          <w:color w:val="000000" w:themeColor="text1"/>
          <w:lang w:val="nl-NL"/>
        </w:rPr>
        <w:t>ĐƠN GIÁ/PHƯƠNG THỨC VÀ THỜI HẠN THANH TOÁN</w:t>
      </w:r>
    </w:p>
    <w:p w:rsidR="005B14DC" w:rsidRPr="00250F5D" w:rsidRDefault="005B14DC" w:rsidP="0025043C">
      <w:pPr>
        <w:pStyle w:val="ListParagraph"/>
        <w:numPr>
          <w:ilvl w:val="0"/>
          <w:numId w:val="43"/>
        </w:numPr>
        <w:tabs>
          <w:tab w:val="clear" w:pos="720"/>
        </w:tabs>
        <w:spacing w:before="20" w:after="20" w:line="360" w:lineRule="auto"/>
        <w:ind w:left="540"/>
        <w:jc w:val="both"/>
        <w:rPr>
          <w:color w:val="000000" w:themeColor="text1"/>
          <w:lang w:val="nl-NL"/>
        </w:rPr>
      </w:pPr>
      <w:r w:rsidRPr="00250F5D">
        <w:rPr>
          <w:b/>
          <w:color w:val="000000" w:themeColor="text1"/>
          <w:lang w:val="nl-NL"/>
        </w:rPr>
        <w:t>Đồng tiền thanh toán:</w:t>
      </w:r>
      <w:r w:rsidRPr="00250F5D">
        <w:rPr>
          <w:color w:val="000000" w:themeColor="text1"/>
          <w:lang w:val="nl-NL"/>
        </w:rPr>
        <w:t xml:space="preserve"> Việt Nam đồng.</w:t>
      </w:r>
    </w:p>
    <w:p w:rsidR="005B14DC" w:rsidRPr="00250F5D" w:rsidRDefault="005B14DC" w:rsidP="0025043C">
      <w:pPr>
        <w:pStyle w:val="ListParagraph"/>
        <w:numPr>
          <w:ilvl w:val="0"/>
          <w:numId w:val="43"/>
        </w:numPr>
        <w:tabs>
          <w:tab w:val="clear" w:pos="720"/>
        </w:tabs>
        <w:spacing w:before="20" w:after="20" w:line="360" w:lineRule="auto"/>
        <w:ind w:left="540"/>
        <w:jc w:val="both"/>
        <w:rPr>
          <w:color w:val="000000" w:themeColor="text1"/>
          <w:lang w:val="nl-NL"/>
        </w:rPr>
      </w:pPr>
      <w:r w:rsidRPr="00250F5D">
        <w:rPr>
          <w:b/>
          <w:color w:val="000000" w:themeColor="text1"/>
          <w:lang w:val="nl-NL"/>
        </w:rPr>
        <w:t>Hình thức thanh toán:</w:t>
      </w:r>
      <w:r w:rsidRPr="00250F5D">
        <w:rPr>
          <w:color w:val="000000" w:themeColor="text1"/>
          <w:lang w:val="nl-NL"/>
        </w:rPr>
        <w:t xml:space="preserve"> </w:t>
      </w:r>
      <w:r w:rsidR="00D17D0B" w:rsidRPr="00250F5D">
        <w:rPr>
          <w:color w:val="000000" w:themeColor="text1"/>
          <w:lang w:val="nl-NL"/>
        </w:rPr>
        <w:t>C</w:t>
      </w:r>
      <w:r w:rsidRPr="00250F5D">
        <w:rPr>
          <w:color w:val="000000" w:themeColor="text1"/>
          <w:lang w:val="nl-NL"/>
        </w:rPr>
        <w:t xml:space="preserve">huyển khoản vào tài khoản </w:t>
      </w:r>
      <w:r w:rsidR="00223800" w:rsidRPr="00250F5D">
        <w:rPr>
          <w:color w:val="000000" w:themeColor="text1"/>
          <w:lang w:val="nl-NL"/>
        </w:rPr>
        <w:t xml:space="preserve">của </w:t>
      </w:r>
      <w:r w:rsidR="00EA34BE" w:rsidRPr="00250F5D">
        <w:rPr>
          <w:color w:val="000000" w:themeColor="text1"/>
          <w:lang w:val="nl-NL"/>
        </w:rPr>
        <w:t>Bên Bán</w:t>
      </w:r>
      <w:r w:rsidRPr="00250F5D">
        <w:rPr>
          <w:color w:val="000000" w:themeColor="text1"/>
          <w:lang w:val="nl-NL"/>
        </w:rPr>
        <w:t>.</w:t>
      </w:r>
    </w:p>
    <w:p w:rsidR="005B14DC" w:rsidRPr="00250F5D" w:rsidRDefault="005B14DC" w:rsidP="0025043C">
      <w:pPr>
        <w:pStyle w:val="ListParagraph"/>
        <w:numPr>
          <w:ilvl w:val="0"/>
          <w:numId w:val="43"/>
        </w:numPr>
        <w:tabs>
          <w:tab w:val="clear" w:pos="720"/>
        </w:tabs>
        <w:spacing w:before="20" w:after="20" w:line="360" w:lineRule="auto"/>
        <w:ind w:left="540"/>
        <w:jc w:val="both"/>
        <w:rPr>
          <w:iCs/>
          <w:color w:val="000000" w:themeColor="text1"/>
          <w:lang w:val="nl-NL"/>
        </w:rPr>
      </w:pPr>
      <w:r w:rsidRPr="00250F5D">
        <w:rPr>
          <w:b/>
          <w:iCs/>
          <w:color w:val="000000" w:themeColor="text1"/>
          <w:lang w:val="nl-NL"/>
        </w:rPr>
        <w:t>Thời hạn thanh toán:</w:t>
      </w:r>
      <w:r w:rsidRPr="00250F5D">
        <w:rPr>
          <w:iCs/>
          <w:color w:val="000000" w:themeColor="text1"/>
          <w:lang w:val="nl-NL"/>
        </w:rPr>
        <w:t xml:space="preserve"> </w:t>
      </w:r>
      <w:r w:rsidR="001A4CF5" w:rsidRPr="00250F5D">
        <w:rPr>
          <w:iCs/>
          <w:color w:val="000000" w:themeColor="text1"/>
          <w:lang w:val="nl-NL"/>
        </w:rPr>
        <w:t xml:space="preserve">Bên </w:t>
      </w:r>
      <w:r w:rsidR="00EA34BE" w:rsidRPr="00250F5D">
        <w:rPr>
          <w:iCs/>
          <w:color w:val="000000" w:themeColor="text1"/>
          <w:lang w:val="nl-NL"/>
        </w:rPr>
        <w:t>Bán sẽ xuất hóa đơn GTGT cho Bên Mua</w:t>
      </w:r>
      <w:r w:rsidR="001A4CF5" w:rsidRPr="00250F5D">
        <w:rPr>
          <w:iCs/>
          <w:color w:val="000000" w:themeColor="text1"/>
          <w:lang w:val="nl-NL"/>
        </w:rPr>
        <w:t xml:space="preserve"> sau khi giao xong từng lô hàng và hóa đơn sẽ được thanh toán trong vòng 0</w:t>
      </w:r>
      <w:r w:rsidR="00F96FD9" w:rsidRPr="00250F5D">
        <w:rPr>
          <w:iCs/>
          <w:color w:val="000000" w:themeColor="text1"/>
          <w:lang w:val="nl-NL"/>
        </w:rPr>
        <w:t>7</w:t>
      </w:r>
      <w:r w:rsidR="001A4CF5" w:rsidRPr="00250F5D">
        <w:rPr>
          <w:iCs/>
          <w:color w:val="000000" w:themeColor="text1"/>
          <w:lang w:val="nl-NL"/>
        </w:rPr>
        <w:t xml:space="preserve"> ngày làm việc của Ngân hàng kể </w:t>
      </w:r>
      <w:r w:rsidR="00EA34BE" w:rsidRPr="00250F5D">
        <w:rPr>
          <w:iCs/>
          <w:color w:val="000000" w:themeColor="text1"/>
          <w:lang w:val="nl-NL"/>
        </w:rPr>
        <w:t>từ ngày B</w:t>
      </w:r>
      <w:r w:rsidR="00854FB5" w:rsidRPr="00250F5D">
        <w:rPr>
          <w:iCs/>
          <w:color w:val="000000" w:themeColor="text1"/>
          <w:lang w:val="nl-NL"/>
        </w:rPr>
        <w:t>ên Mua</w:t>
      </w:r>
      <w:r w:rsidR="001A4CF5" w:rsidRPr="00250F5D">
        <w:rPr>
          <w:iCs/>
          <w:color w:val="000000" w:themeColor="text1"/>
          <w:lang w:val="nl-NL"/>
        </w:rPr>
        <w:t xml:space="preserve"> nhận được hoá đơn GTGT và Biên bản giao nhận hàng hoá giữa hai bên. </w:t>
      </w:r>
    </w:p>
    <w:p w:rsidR="005B14DC" w:rsidRPr="00250F5D" w:rsidRDefault="005B14DC" w:rsidP="00EB14AB">
      <w:pPr>
        <w:pStyle w:val="ListParagraph"/>
        <w:numPr>
          <w:ilvl w:val="0"/>
          <w:numId w:val="26"/>
        </w:numPr>
        <w:spacing w:before="20" w:after="20" w:line="360" w:lineRule="auto"/>
        <w:ind w:left="1260"/>
        <w:jc w:val="both"/>
        <w:rPr>
          <w:iCs/>
          <w:color w:val="000000" w:themeColor="text1"/>
          <w:lang w:val="nl-NL"/>
        </w:rPr>
      </w:pPr>
      <w:r w:rsidRPr="00250F5D">
        <w:rPr>
          <w:iCs/>
          <w:color w:val="000000" w:themeColor="text1"/>
          <w:lang w:val="nl-NL"/>
        </w:rPr>
        <w:t>Căn cứ lập hoá đơn: Trọng lượng hàng hoá là trọng lượng qua cân đư</w:t>
      </w:r>
      <w:r w:rsidR="00237DA9" w:rsidRPr="00250F5D">
        <w:rPr>
          <w:iCs/>
          <w:color w:val="000000" w:themeColor="text1"/>
          <w:lang w:val="nl-NL"/>
        </w:rPr>
        <w:t>ợc xác định bằng Phiếu cân</w:t>
      </w:r>
      <w:r w:rsidR="00D17D0B" w:rsidRPr="00250F5D">
        <w:rPr>
          <w:iCs/>
          <w:color w:val="000000" w:themeColor="text1"/>
          <w:lang w:val="nl-NL"/>
        </w:rPr>
        <w:t>. Phiếu đánh giá chất lượng phế liệu của</w:t>
      </w:r>
      <w:r w:rsidR="00237DA9" w:rsidRPr="00250F5D">
        <w:rPr>
          <w:iCs/>
          <w:color w:val="000000" w:themeColor="text1"/>
          <w:lang w:val="nl-NL"/>
        </w:rPr>
        <w:t xml:space="preserve"> KCS </w:t>
      </w:r>
      <w:r w:rsidRPr="00250F5D">
        <w:rPr>
          <w:iCs/>
          <w:color w:val="000000" w:themeColor="text1"/>
          <w:lang w:val="nl-NL"/>
        </w:rPr>
        <w:t>nhà máy</w:t>
      </w:r>
      <w:r w:rsidR="00237DA9" w:rsidRPr="00250F5D">
        <w:rPr>
          <w:iCs/>
          <w:color w:val="000000" w:themeColor="text1"/>
          <w:lang w:val="nl-NL"/>
        </w:rPr>
        <w:t xml:space="preserve">/ Đơn vị giám định độc </w:t>
      </w:r>
      <w:r w:rsidR="00237DA9" w:rsidRPr="00250F5D">
        <w:rPr>
          <w:iCs/>
          <w:color w:val="000000" w:themeColor="text1"/>
          <w:lang w:val="nl-NL"/>
        </w:rPr>
        <w:lastRenderedPageBreak/>
        <w:t>lập</w:t>
      </w:r>
      <w:r w:rsidRPr="00250F5D">
        <w:rPr>
          <w:iCs/>
          <w:color w:val="000000" w:themeColor="text1"/>
          <w:lang w:val="nl-NL"/>
        </w:rPr>
        <w:t xml:space="preserve"> là cơ sở cuối cùng để thiết lập Biên bản giao nhận hàng hoá giữa hai bên và tỷ lệ tạp chất cho phép là cơ sở để lập hoá đơn GTGT.</w:t>
      </w:r>
    </w:p>
    <w:p w:rsidR="00BE15F5" w:rsidRPr="00250F5D" w:rsidRDefault="00EA34BE" w:rsidP="00EB14AB">
      <w:pPr>
        <w:pStyle w:val="ListParagraph"/>
        <w:numPr>
          <w:ilvl w:val="0"/>
          <w:numId w:val="26"/>
        </w:numPr>
        <w:spacing w:before="20" w:after="20" w:line="360" w:lineRule="auto"/>
        <w:ind w:left="1260"/>
        <w:jc w:val="both"/>
        <w:rPr>
          <w:iCs/>
          <w:color w:val="000000" w:themeColor="text1"/>
          <w:lang w:val="nl-NL"/>
        </w:rPr>
      </w:pPr>
      <w:r w:rsidRPr="00250F5D">
        <w:rPr>
          <w:iCs/>
          <w:color w:val="000000" w:themeColor="text1"/>
          <w:lang w:val="nl-NL"/>
        </w:rPr>
        <w:t>Bên Bán</w:t>
      </w:r>
      <w:r w:rsidR="00D0201A" w:rsidRPr="00250F5D">
        <w:rPr>
          <w:iCs/>
          <w:color w:val="000000" w:themeColor="text1"/>
          <w:lang w:val="nl-NL"/>
        </w:rPr>
        <w:t xml:space="preserve"> xuất hoá đơn GTGT cho bên Mua</w:t>
      </w:r>
      <w:r w:rsidR="005B14DC" w:rsidRPr="00250F5D">
        <w:rPr>
          <w:iCs/>
          <w:color w:val="000000" w:themeColor="text1"/>
          <w:lang w:val="nl-NL"/>
        </w:rPr>
        <w:t xml:space="preserve"> </w:t>
      </w:r>
      <w:r w:rsidR="00D0201A" w:rsidRPr="00250F5D">
        <w:rPr>
          <w:iCs/>
          <w:color w:val="000000" w:themeColor="text1"/>
          <w:lang w:val="nl-NL"/>
        </w:rPr>
        <w:t xml:space="preserve">sau khi </w:t>
      </w:r>
      <w:r w:rsidRPr="00250F5D">
        <w:rPr>
          <w:iCs/>
          <w:color w:val="000000" w:themeColor="text1"/>
          <w:lang w:val="nl-NL"/>
        </w:rPr>
        <w:t>Bên Bán</w:t>
      </w:r>
      <w:r w:rsidR="00D0201A" w:rsidRPr="00250F5D">
        <w:rPr>
          <w:iCs/>
          <w:color w:val="000000" w:themeColor="text1"/>
          <w:lang w:val="nl-NL"/>
        </w:rPr>
        <w:t xml:space="preserve"> đã giao xong lô hàng</w:t>
      </w:r>
      <w:r w:rsidR="005B14DC" w:rsidRPr="00250F5D">
        <w:rPr>
          <w:iCs/>
          <w:color w:val="000000" w:themeColor="text1"/>
          <w:lang w:val="nl-NL"/>
        </w:rPr>
        <w:t>, ngày trên hoá đơn không được sớm h</w:t>
      </w:r>
      <w:r w:rsidR="00C1245F" w:rsidRPr="00250F5D">
        <w:rPr>
          <w:iCs/>
          <w:color w:val="000000" w:themeColor="text1"/>
          <w:lang w:val="nl-NL"/>
        </w:rPr>
        <w:t>ơ</w:t>
      </w:r>
      <w:r w:rsidR="005B14DC" w:rsidRPr="00250F5D">
        <w:rPr>
          <w:iCs/>
          <w:color w:val="000000" w:themeColor="text1"/>
          <w:lang w:val="nl-NL"/>
        </w:rPr>
        <w:t>n ngày trên Biên bản giao nhận hàng hóa của lô hàng</w:t>
      </w:r>
      <w:r w:rsidR="00BE15F5" w:rsidRPr="00250F5D">
        <w:rPr>
          <w:iCs/>
          <w:color w:val="000000" w:themeColor="text1"/>
          <w:lang w:val="nl-NL"/>
        </w:rPr>
        <w:t>.</w:t>
      </w:r>
    </w:p>
    <w:p w:rsidR="007E3E44" w:rsidRPr="00250F5D" w:rsidRDefault="00BE15F5" w:rsidP="00EB14AB">
      <w:pPr>
        <w:pStyle w:val="ListParagraph"/>
        <w:spacing w:before="20" w:after="20" w:line="360" w:lineRule="auto"/>
        <w:ind w:left="1260"/>
        <w:jc w:val="both"/>
        <w:rPr>
          <w:i/>
          <w:color w:val="000000" w:themeColor="text1"/>
          <w:lang w:val="nl-NL"/>
        </w:rPr>
      </w:pPr>
      <w:r w:rsidRPr="00250F5D">
        <w:rPr>
          <w:color w:val="000000" w:themeColor="text1"/>
          <w:lang w:val="nl-NL"/>
        </w:rPr>
        <w:t xml:space="preserve">Trong trường hợp ngày thanh toán trùng vào các ngày lễ, ngày nghỉ, Bên Mua có trách nhiệm thanh toán cho </w:t>
      </w:r>
      <w:r w:rsidR="00EA34BE" w:rsidRPr="00250F5D">
        <w:rPr>
          <w:color w:val="000000" w:themeColor="text1"/>
          <w:lang w:val="nl-NL"/>
        </w:rPr>
        <w:t>Bên Bán</w:t>
      </w:r>
      <w:r w:rsidRPr="00250F5D">
        <w:rPr>
          <w:color w:val="000000" w:themeColor="text1"/>
          <w:lang w:val="nl-NL"/>
        </w:rPr>
        <w:t xml:space="preserve"> vào ngày làm việc liền kề sau đó.</w:t>
      </w:r>
    </w:p>
    <w:p w:rsidR="00237DA9" w:rsidRPr="00250F5D" w:rsidRDefault="00BE15F5" w:rsidP="0025043C">
      <w:pPr>
        <w:pStyle w:val="ListParagraph"/>
        <w:numPr>
          <w:ilvl w:val="0"/>
          <w:numId w:val="41"/>
        </w:numPr>
        <w:spacing w:before="20" w:after="20" w:line="360" w:lineRule="auto"/>
        <w:ind w:left="540"/>
        <w:jc w:val="both"/>
        <w:rPr>
          <w:b/>
          <w:color w:val="000000" w:themeColor="text1"/>
          <w:lang w:val="nl-NL"/>
        </w:rPr>
      </w:pPr>
      <w:r w:rsidRPr="00250F5D">
        <w:rPr>
          <w:b/>
          <w:color w:val="000000" w:themeColor="text1"/>
          <w:lang w:val="nl-NL"/>
        </w:rPr>
        <w:t xml:space="preserve">Yêu cầu về hoá đơn và thông tin tài khoản của </w:t>
      </w:r>
      <w:r w:rsidR="00EA34BE" w:rsidRPr="00250F5D">
        <w:rPr>
          <w:b/>
          <w:color w:val="000000" w:themeColor="text1"/>
          <w:lang w:val="nl-NL"/>
        </w:rPr>
        <w:t>Bên Bán</w:t>
      </w:r>
    </w:p>
    <w:p w:rsidR="005B14DC" w:rsidRPr="00250F5D" w:rsidRDefault="005B14DC" w:rsidP="0025043C">
      <w:pPr>
        <w:pStyle w:val="ListParagraph"/>
        <w:spacing w:before="20" w:after="20" w:line="360" w:lineRule="auto"/>
        <w:ind w:left="540"/>
        <w:jc w:val="both"/>
        <w:rPr>
          <w:b/>
          <w:color w:val="000000" w:themeColor="text1"/>
          <w:lang w:val="nl-NL"/>
        </w:rPr>
      </w:pPr>
      <w:r w:rsidRPr="00250F5D">
        <w:rPr>
          <w:color w:val="000000" w:themeColor="text1"/>
          <w:lang w:val="nl-NL"/>
        </w:rPr>
        <w:t>Hóa đơn tài chính hợp lệ</w:t>
      </w:r>
      <w:r w:rsidRPr="00250F5D">
        <w:rPr>
          <w:color w:val="000000" w:themeColor="text1"/>
          <w:lang w:val="pl-PL"/>
        </w:rPr>
        <w:t xml:space="preserve"> là hóa đơn </w:t>
      </w:r>
      <w:r w:rsidRPr="00250F5D">
        <w:rPr>
          <w:color w:val="000000" w:themeColor="text1"/>
          <w:lang w:val="nl-NL"/>
        </w:rPr>
        <w:t xml:space="preserve">phải tra cứu được trên trang tra cứu thông tin hóa đơn của Tổng Cục Thuế. </w:t>
      </w:r>
      <w:r w:rsidRPr="00250F5D">
        <w:rPr>
          <w:i/>
          <w:color w:val="000000" w:themeColor="text1"/>
          <w:lang w:val="nl-NL"/>
        </w:rPr>
        <w:t xml:space="preserve">(Trong trường hợp hóa đơn không tra cứu được thông tin thì </w:t>
      </w:r>
      <w:r w:rsidR="00EA34BE" w:rsidRPr="00250F5D">
        <w:rPr>
          <w:i/>
          <w:color w:val="000000" w:themeColor="text1"/>
          <w:lang w:val="nl-NL"/>
        </w:rPr>
        <w:t>Bên Bán</w:t>
      </w:r>
      <w:r w:rsidRPr="00250F5D">
        <w:rPr>
          <w:i/>
          <w:color w:val="000000" w:themeColor="text1"/>
          <w:lang w:val="nl-NL"/>
        </w:rPr>
        <w:t xml:space="preserve"> phải xuất trình được các hồ sơ cần thiết để chứng minh hóa đơn hợp lệ (thông báo phát hành hóa đơ</w:t>
      </w:r>
      <w:r w:rsidR="00BE15F5" w:rsidRPr="00250F5D">
        <w:rPr>
          <w:i/>
          <w:color w:val="000000" w:themeColor="text1"/>
          <w:lang w:val="nl-NL"/>
        </w:rPr>
        <w:t>n, xác nhận nộp hồ sơ qua mạng).</w:t>
      </w:r>
    </w:p>
    <w:p w:rsidR="005B14DC" w:rsidRPr="00250F5D" w:rsidRDefault="005B14DC" w:rsidP="0025043C">
      <w:pPr>
        <w:pStyle w:val="ListParagraph"/>
        <w:numPr>
          <w:ilvl w:val="0"/>
          <w:numId w:val="41"/>
        </w:numPr>
        <w:spacing w:before="20" w:after="20" w:line="360" w:lineRule="auto"/>
        <w:ind w:left="540"/>
        <w:jc w:val="both"/>
        <w:rPr>
          <w:color w:val="000000" w:themeColor="text1"/>
          <w:lang w:val="nl-NL"/>
        </w:rPr>
      </w:pPr>
      <w:r w:rsidRPr="00250F5D">
        <w:rPr>
          <w:b/>
          <w:color w:val="000000" w:themeColor="text1"/>
          <w:lang w:val="nl-NL"/>
        </w:rPr>
        <w:t>Chi phí phát sinh:</w:t>
      </w:r>
      <w:r w:rsidRPr="00250F5D">
        <w:rPr>
          <w:b/>
          <w:i/>
          <w:color w:val="000000" w:themeColor="text1"/>
          <w:lang w:val="nl-NL"/>
        </w:rPr>
        <w:t xml:space="preserve"> </w:t>
      </w:r>
      <w:r w:rsidRPr="00250F5D">
        <w:rPr>
          <w:color w:val="000000" w:themeColor="text1"/>
          <w:lang w:val="nl-NL"/>
        </w:rPr>
        <w:t xml:space="preserve">Tất cả các phí, chi phí phát sinh (bao gồm nhưng không giới hạn như phí Ngân hàng) liên quan đến việc thanh toán xuất phát từ Bên Mua sẽ do Bên Mua chịu. Tất cả các phí, chi phí phát sinh (bao gồm nhưng không giới hạn như phí Ngân hàng) liên quan đến việc nhận thanh toán của </w:t>
      </w:r>
      <w:r w:rsidR="00EA34BE" w:rsidRPr="00250F5D">
        <w:rPr>
          <w:color w:val="000000" w:themeColor="text1"/>
          <w:lang w:val="nl-NL"/>
        </w:rPr>
        <w:t>Bên Bán</w:t>
      </w:r>
      <w:r w:rsidRPr="00250F5D">
        <w:rPr>
          <w:color w:val="000000" w:themeColor="text1"/>
          <w:lang w:val="nl-NL"/>
        </w:rPr>
        <w:t xml:space="preserve"> sẽ do </w:t>
      </w:r>
      <w:r w:rsidR="00EA34BE" w:rsidRPr="00250F5D">
        <w:rPr>
          <w:color w:val="000000" w:themeColor="text1"/>
          <w:lang w:val="nl-NL"/>
        </w:rPr>
        <w:t>Bên Bán</w:t>
      </w:r>
      <w:r w:rsidRPr="00250F5D">
        <w:rPr>
          <w:color w:val="000000" w:themeColor="text1"/>
          <w:lang w:val="nl-NL"/>
        </w:rPr>
        <w:t xml:space="preserve"> chịu.</w:t>
      </w:r>
    </w:p>
    <w:p w:rsidR="005B14DC" w:rsidRPr="00250F5D" w:rsidRDefault="004C3691" w:rsidP="00EE0062">
      <w:pPr>
        <w:tabs>
          <w:tab w:val="left" w:pos="720"/>
        </w:tabs>
        <w:spacing w:before="20" w:after="20" w:line="360" w:lineRule="auto"/>
        <w:jc w:val="both"/>
        <w:rPr>
          <w:b/>
          <w:color w:val="000000" w:themeColor="text1"/>
          <w:lang w:val="nl-NL"/>
        </w:rPr>
      </w:pPr>
      <w:r w:rsidRPr="00250F5D">
        <w:rPr>
          <w:b/>
          <w:color w:val="000000" w:themeColor="text1"/>
          <w:lang w:val="nl-NL"/>
        </w:rPr>
        <w:t xml:space="preserve">ĐIỀU 4: </w:t>
      </w:r>
      <w:r w:rsidR="006B1B14" w:rsidRPr="00250F5D">
        <w:rPr>
          <w:b/>
          <w:color w:val="000000" w:themeColor="text1"/>
          <w:lang w:val="nl-NL"/>
        </w:rPr>
        <w:t>PHƯƠNG THỨC GIAO NHẬN HÀNG HÓA</w:t>
      </w:r>
    </w:p>
    <w:p w:rsidR="004F009B" w:rsidRPr="00250F5D" w:rsidRDefault="004F009B" w:rsidP="0025043C">
      <w:pPr>
        <w:pStyle w:val="ListParagraph"/>
        <w:numPr>
          <w:ilvl w:val="0"/>
          <w:numId w:val="41"/>
        </w:numPr>
        <w:spacing w:before="20" w:after="20" w:line="360" w:lineRule="auto"/>
        <w:ind w:left="540"/>
        <w:jc w:val="both"/>
        <w:rPr>
          <w:bCs/>
          <w:iCs/>
          <w:color w:val="000000" w:themeColor="text1"/>
          <w:lang w:val="nl-NL"/>
        </w:rPr>
      </w:pPr>
      <w:r w:rsidRPr="00250F5D">
        <w:rPr>
          <w:bCs/>
          <w:iCs/>
          <w:color w:val="000000" w:themeColor="text1"/>
          <w:lang w:val="nl-NL"/>
        </w:rPr>
        <w:t xml:space="preserve">Thời gian giao hàng: Theo </w:t>
      </w:r>
      <w:r w:rsidR="00237DA9" w:rsidRPr="00250F5D">
        <w:rPr>
          <w:bCs/>
          <w:iCs/>
          <w:color w:val="000000" w:themeColor="text1"/>
          <w:lang w:val="nl-NL"/>
        </w:rPr>
        <w:t xml:space="preserve">từng </w:t>
      </w:r>
      <w:r w:rsidR="00D13932" w:rsidRPr="00250F5D">
        <w:rPr>
          <w:bCs/>
          <w:iCs/>
          <w:color w:val="000000" w:themeColor="text1"/>
          <w:lang w:val="nl-NL"/>
        </w:rPr>
        <w:t>X</w:t>
      </w:r>
      <w:r w:rsidRPr="00250F5D">
        <w:rPr>
          <w:bCs/>
          <w:iCs/>
          <w:color w:val="000000" w:themeColor="text1"/>
          <w:lang w:val="nl-NL"/>
        </w:rPr>
        <w:t xml:space="preserve">ác nhận mua hàng </w:t>
      </w:r>
    </w:p>
    <w:p w:rsidR="005B14DC" w:rsidRPr="00250F5D" w:rsidRDefault="004F009B" w:rsidP="0025043C">
      <w:pPr>
        <w:pStyle w:val="ListParagraph"/>
        <w:numPr>
          <w:ilvl w:val="0"/>
          <w:numId w:val="41"/>
        </w:numPr>
        <w:spacing w:before="20" w:after="20" w:line="360" w:lineRule="auto"/>
        <w:ind w:left="540"/>
        <w:jc w:val="both"/>
        <w:rPr>
          <w:bCs/>
          <w:iCs/>
          <w:color w:val="000000" w:themeColor="text1"/>
          <w:lang w:val="nl-NL"/>
        </w:rPr>
      </w:pPr>
      <w:r w:rsidRPr="00250F5D">
        <w:rPr>
          <w:color w:val="000000" w:themeColor="text1"/>
          <w:lang w:val="nl-NL"/>
        </w:rPr>
        <w:t>Nếu hết thời hạn giao hàng quy định</w:t>
      </w:r>
      <w:r w:rsidR="005B14DC" w:rsidRPr="00250F5D">
        <w:rPr>
          <w:color w:val="000000" w:themeColor="text1"/>
          <w:lang w:val="nl-NL"/>
        </w:rPr>
        <w:t xml:space="preserve"> mà </w:t>
      </w:r>
      <w:r w:rsidR="00EA34BE" w:rsidRPr="00250F5D">
        <w:rPr>
          <w:color w:val="000000" w:themeColor="text1"/>
          <w:lang w:val="nl-NL"/>
        </w:rPr>
        <w:t>Bên Bán</w:t>
      </w:r>
      <w:r w:rsidR="005B14DC" w:rsidRPr="00250F5D">
        <w:rPr>
          <w:color w:val="000000" w:themeColor="text1"/>
          <w:lang w:val="nl-NL"/>
        </w:rPr>
        <w:t xml:space="preserve"> vẫn chưa giao xong lượng hàng theo </w:t>
      </w:r>
      <w:r w:rsidR="0027043D" w:rsidRPr="00250F5D">
        <w:rPr>
          <w:color w:val="000000" w:themeColor="text1"/>
          <w:lang w:val="nl-NL"/>
        </w:rPr>
        <w:t>xác nhận mua hàng</w:t>
      </w:r>
      <w:r w:rsidR="005B14DC" w:rsidRPr="00250F5D">
        <w:rPr>
          <w:color w:val="000000" w:themeColor="text1"/>
          <w:lang w:val="nl-NL"/>
        </w:rPr>
        <w:t xml:space="preserve"> thì </w:t>
      </w:r>
      <w:r w:rsidR="00EA34BE" w:rsidRPr="00250F5D">
        <w:rPr>
          <w:color w:val="000000" w:themeColor="text1"/>
          <w:lang w:val="nl-NL"/>
        </w:rPr>
        <w:t>Bên Bán</w:t>
      </w:r>
      <w:r w:rsidR="005B14DC" w:rsidRPr="00250F5D">
        <w:rPr>
          <w:color w:val="000000" w:themeColor="text1"/>
          <w:lang w:val="nl-NL"/>
        </w:rPr>
        <w:t xml:space="preserve"> </w:t>
      </w:r>
      <w:r w:rsidR="005B14DC" w:rsidRPr="00250F5D">
        <w:rPr>
          <w:bCs/>
          <w:iCs/>
          <w:color w:val="000000" w:themeColor="text1"/>
          <w:lang w:val="nl-NL"/>
        </w:rPr>
        <w:t xml:space="preserve">chịu phạt 5% tổng lượng hàng giao thiếu của </w:t>
      </w:r>
      <w:r w:rsidR="0027043D" w:rsidRPr="00250F5D">
        <w:rPr>
          <w:color w:val="000000" w:themeColor="text1"/>
          <w:lang w:val="nl-NL"/>
        </w:rPr>
        <w:t>xác nhận mua hàng</w:t>
      </w:r>
      <w:r w:rsidR="0027043D" w:rsidRPr="00250F5D">
        <w:rPr>
          <w:bCs/>
          <w:iCs/>
          <w:color w:val="000000" w:themeColor="text1"/>
          <w:lang w:val="nl-NL"/>
        </w:rPr>
        <w:t xml:space="preserve"> </w:t>
      </w:r>
      <w:r w:rsidR="005B14DC" w:rsidRPr="00250F5D">
        <w:rPr>
          <w:bCs/>
          <w:iCs/>
          <w:color w:val="000000" w:themeColor="text1"/>
          <w:lang w:val="nl-NL"/>
        </w:rPr>
        <w:t xml:space="preserve">trong trường hợp </w:t>
      </w:r>
      <w:r w:rsidR="00EA34BE" w:rsidRPr="00250F5D">
        <w:rPr>
          <w:bCs/>
          <w:iCs/>
          <w:color w:val="000000" w:themeColor="text1"/>
          <w:lang w:val="nl-NL"/>
        </w:rPr>
        <w:t>Bên Bán</w:t>
      </w:r>
      <w:r w:rsidR="005B14DC" w:rsidRPr="00250F5D">
        <w:rPr>
          <w:bCs/>
          <w:iCs/>
          <w:color w:val="000000" w:themeColor="text1"/>
          <w:lang w:val="nl-NL"/>
        </w:rPr>
        <w:t xml:space="preserve"> không thực hiện việc giao hàng đúng thời </w:t>
      </w:r>
      <w:r w:rsidR="00E059AA" w:rsidRPr="00250F5D">
        <w:rPr>
          <w:bCs/>
          <w:iCs/>
          <w:color w:val="000000" w:themeColor="text1"/>
          <w:lang w:val="nl-NL"/>
        </w:rPr>
        <w:t>hạn</w:t>
      </w:r>
      <w:r w:rsidR="005B14DC" w:rsidRPr="00250F5D">
        <w:rPr>
          <w:bCs/>
          <w:iCs/>
          <w:color w:val="000000" w:themeColor="text1"/>
          <w:lang w:val="nl-NL"/>
        </w:rPr>
        <w:t xml:space="preserve"> hoặc không giao đủ số lượng của </w:t>
      </w:r>
      <w:r w:rsidR="0027043D" w:rsidRPr="00250F5D">
        <w:rPr>
          <w:color w:val="000000" w:themeColor="text1"/>
          <w:lang w:val="nl-NL"/>
        </w:rPr>
        <w:t>xác nhận mua hàng</w:t>
      </w:r>
      <w:r w:rsidR="005B14DC" w:rsidRPr="00250F5D">
        <w:rPr>
          <w:bCs/>
          <w:iCs/>
          <w:color w:val="000000" w:themeColor="text1"/>
          <w:lang w:val="nl-NL"/>
        </w:rPr>
        <w:t>.</w:t>
      </w:r>
    </w:p>
    <w:p w:rsidR="005B14DC" w:rsidRPr="00250F5D" w:rsidRDefault="005B14DC" w:rsidP="0025043C">
      <w:pPr>
        <w:pStyle w:val="ListParagraph"/>
        <w:numPr>
          <w:ilvl w:val="0"/>
          <w:numId w:val="41"/>
        </w:numPr>
        <w:spacing w:before="20" w:after="20" w:line="360" w:lineRule="auto"/>
        <w:ind w:left="540"/>
        <w:jc w:val="both"/>
        <w:rPr>
          <w:color w:val="000000" w:themeColor="text1"/>
          <w:lang w:val="nl-NL"/>
        </w:rPr>
      </w:pPr>
      <w:r w:rsidRPr="00250F5D">
        <w:rPr>
          <w:color w:val="000000" w:themeColor="text1"/>
          <w:lang w:val="nl-NL"/>
        </w:rPr>
        <w:t xml:space="preserve">Thông báo giao hàng: </w:t>
      </w:r>
      <w:r w:rsidR="00EA34BE" w:rsidRPr="00250F5D">
        <w:rPr>
          <w:color w:val="000000" w:themeColor="text1"/>
          <w:lang w:val="nl-NL"/>
        </w:rPr>
        <w:t>Bên Bán</w:t>
      </w:r>
      <w:r w:rsidRPr="00250F5D">
        <w:rPr>
          <w:color w:val="000000" w:themeColor="text1"/>
          <w:lang w:val="nl-NL"/>
        </w:rPr>
        <w:t xml:space="preserve"> có trách nhiệm thông báo trước </w:t>
      </w:r>
      <w:r w:rsidR="00C30CAD" w:rsidRPr="00250F5D">
        <w:rPr>
          <w:color w:val="000000" w:themeColor="text1"/>
          <w:lang w:val="nl-NL"/>
        </w:rPr>
        <w:t xml:space="preserve">ít nhất </w:t>
      </w:r>
      <w:r w:rsidRPr="00250F5D">
        <w:rPr>
          <w:color w:val="000000" w:themeColor="text1"/>
          <w:lang w:val="nl-NL"/>
        </w:rPr>
        <w:t>01 ngày để bên Mua thu xếp người và phương tiện nhận hàng.</w:t>
      </w:r>
    </w:p>
    <w:p w:rsidR="005B14DC" w:rsidRPr="00250F5D" w:rsidRDefault="005B14DC" w:rsidP="0025043C">
      <w:pPr>
        <w:pStyle w:val="ListParagraph"/>
        <w:numPr>
          <w:ilvl w:val="0"/>
          <w:numId w:val="41"/>
        </w:numPr>
        <w:spacing w:before="20" w:after="20" w:line="360" w:lineRule="auto"/>
        <w:ind w:left="540"/>
        <w:jc w:val="both"/>
        <w:rPr>
          <w:color w:val="000000" w:themeColor="text1"/>
          <w:u w:val="single"/>
          <w:lang w:val="nl-NL"/>
        </w:rPr>
      </w:pPr>
      <w:r w:rsidRPr="00250F5D">
        <w:rPr>
          <w:color w:val="000000" w:themeColor="text1"/>
          <w:lang w:val="nl-NL"/>
        </w:rPr>
        <w:t xml:space="preserve">Địa điểm giao hàng: </w:t>
      </w:r>
      <w:r w:rsidR="00EA34BE" w:rsidRPr="00250F5D">
        <w:rPr>
          <w:color w:val="000000" w:themeColor="text1"/>
          <w:lang w:val="nl-NL"/>
        </w:rPr>
        <w:t>Bên Bán</w:t>
      </w:r>
      <w:r w:rsidRPr="00250F5D">
        <w:rPr>
          <w:color w:val="000000" w:themeColor="text1"/>
          <w:lang w:val="nl-NL"/>
        </w:rPr>
        <w:t xml:space="preserve"> giao hàng cho Bên Mua trên phương tiện vận tải của </w:t>
      </w:r>
      <w:r w:rsidR="00EA34BE" w:rsidRPr="00250F5D">
        <w:rPr>
          <w:color w:val="000000" w:themeColor="text1"/>
          <w:lang w:val="nl-NL"/>
        </w:rPr>
        <w:t>Bên Bán</w:t>
      </w:r>
      <w:r w:rsidR="00552B3E" w:rsidRPr="00250F5D">
        <w:rPr>
          <w:color w:val="000000" w:themeColor="text1"/>
          <w:lang w:val="nl-NL"/>
        </w:rPr>
        <w:t xml:space="preserve"> tại </w:t>
      </w:r>
      <w:r w:rsidR="00DC3486" w:rsidRPr="00250F5D">
        <w:rPr>
          <w:color w:val="000000" w:themeColor="text1"/>
          <w:lang w:val="nl-NL"/>
        </w:rPr>
        <w:t>CN3, khu công nghiệp Nam Cầu Kiền, xã Kiền Bái, huyện Thủy Nguyên, thành phố Hải Phòng</w:t>
      </w:r>
      <w:r w:rsidR="00C30CAD" w:rsidRPr="00250F5D">
        <w:rPr>
          <w:color w:val="000000" w:themeColor="text1"/>
          <w:lang w:val="nl-NL"/>
        </w:rPr>
        <w:t xml:space="preserve">/ </w:t>
      </w:r>
      <w:ins w:id="0" w:author="Nguyen Quoc Tan" w:date="2017-07-04T15:51:00Z">
        <w:r w:rsidR="00C30CAD" w:rsidRPr="00250F5D">
          <w:rPr>
            <w:color w:val="000000" w:themeColor="text1"/>
            <w:u w:val="single"/>
            <w:lang w:val="nl-NL"/>
          </w:rPr>
          <w:t>km9, Quốc lộ 5, Phường Quán Toan, Quận Hồng Bàng, thánh phố Hải Phòng</w:t>
        </w:r>
      </w:ins>
      <w:r w:rsidRPr="00250F5D">
        <w:rPr>
          <w:color w:val="000000" w:themeColor="text1"/>
          <w:u w:val="single"/>
          <w:lang w:val="nl-NL"/>
        </w:rPr>
        <w:t>.</w:t>
      </w:r>
    </w:p>
    <w:p w:rsidR="005B14DC" w:rsidRPr="00250F5D" w:rsidRDefault="005B14DC" w:rsidP="0025043C">
      <w:pPr>
        <w:pStyle w:val="ListParagraph"/>
        <w:numPr>
          <w:ilvl w:val="0"/>
          <w:numId w:val="41"/>
        </w:numPr>
        <w:spacing w:before="20" w:after="20" w:line="360" w:lineRule="auto"/>
        <w:ind w:left="540"/>
        <w:jc w:val="both"/>
        <w:rPr>
          <w:color w:val="000000" w:themeColor="text1"/>
          <w:lang w:val="nl-NL"/>
        </w:rPr>
      </w:pPr>
      <w:r w:rsidRPr="00250F5D">
        <w:rPr>
          <w:color w:val="000000" w:themeColor="text1"/>
          <w:lang w:val="nl-NL"/>
        </w:rPr>
        <w:t xml:space="preserve">Phương thức giao nhận: </w:t>
      </w:r>
      <w:r w:rsidR="00EA34BE" w:rsidRPr="00250F5D">
        <w:rPr>
          <w:color w:val="000000" w:themeColor="text1"/>
          <w:lang w:val="nl-NL"/>
        </w:rPr>
        <w:t>Bên Bán</w:t>
      </w:r>
      <w:r w:rsidRPr="00250F5D">
        <w:rPr>
          <w:color w:val="000000" w:themeColor="text1"/>
          <w:lang w:val="nl-NL"/>
        </w:rPr>
        <w:t xml:space="preserve"> giao hàng cho Bên Mua với khối lư</w:t>
      </w:r>
      <w:r w:rsidRPr="00250F5D">
        <w:rPr>
          <w:color w:val="000000" w:themeColor="text1"/>
          <w:lang w:val="nl-NL"/>
        </w:rPr>
        <w:softHyphen/>
        <w:t>ợng được xác định qua cân điện tử của Bên Mua, trọng lượng và chất lượng hàng hóa c</w:t>
      </w:r>
      <w:r w:rsidR="00DE3C03" w:rsidRPr="00250F5D">
        <w:rPr>
          <w:color w:val="000000" w:themeColor="text1"/>
          <w:lang w:val="nl-NL"/>
        </w:rPr>
        <w:t xml:space="preserve">ăn cứ </w:t>
      </w:r>
      <w:ins w:id="1" w:author="Nguyen Quoc Tan" w:date="2017-07-04T15:53:00Z">
        <w:r w:rsidR="000629E5" w:rsidRPr="00250F5D">
          <w:rPr>
            <w:color w:val="000000" w:themeColor="text1"/>
            <w:lang w:val="nl-NL"/>
          </w:rPr>
          <w:t>vào phiếu cân và phiếu đánh giá chất lượng của</w:t>
        </w:r>
      </w:ins>
      <w:r w:rsidR="001817FC" w:rsidRPr="00250F5D">
        <w:rPr>
          <w:color w:val="000000" w:themeColor="text1"/>
          <w:lang w:val="nl-NL"/>
        </w:rPr>
        <w:t xml:space="preserve"> KCS nhà máy bên Mua/</w:t>
      </w:r>
      <w:r w:rsidR="00DE3C03" w:rsidRPr="00250F5D">
        <w:rPr>
          <w:color w:val="000000" w:themeColor="text1"/>
          <w:lang w:val="nl-NL"/>
        </w:rPr>
        <w:t xml:space="preserve">Đơn vị giám định độc lập. </w:t>
      </w:r>
    </w:p>
    <w:p w:rsidR="005B14DC" w:rsidRPr="00250F5D" w:rsidRDefault="00EA34BE" w:rsidP="0025043C">
      <w:pPr>
        <w:pStyle w:val="ListParagraph"/>
        <w:numPr>
          <w:ilvl w:val="0"/>
          <w:numId w:val="41"/>
        </w:numPr>
        <w:spacing w:before="20" w:after="20" w:line="360" w:lineRule="auto"/>
        <w:ind w:left="540"/>
        <w:jc w:val="both"/>
        <w:rPr>
          <w:color w:val="000000" w:themeColor="text1"/>
          <w:lang w:val="nl-NL"/>
        </w:rPr>
      </w:pPr>
      <w:r w:rsidRPr="00250F5D">
        <w:rPr>
          <w:color w:val="000000" w:themeColor="text1"/>
          <w:lang w:val="nl-NL"/>
        </w:rPr>
        <w:t>Bên Bán</w:t>
      </w:r>
      <w:r w:rsidR="005B14DC" w:rsidRPr="00250F5D">
        <w:rPr>
          <w:color w:val="000000" w:themeColor="text1"/>
          <w:lang w:val="nl-NL"/>
        </w:rPr>
        <w:t xml:space="preserve"> sẽ cử đại diện có mặt tại địa điểm dỡ hàng phối hợp với Bên Mua để giao nhận hàng và giải quyết các vấn đề phát sinh (nếu có). </w:t>
      </w:r>
    </w:p>
    <w:p w:rsidR="005B14DC" w:rsidRPr="00250F5D" w:rsidRDefault="005B14DC" w:rsidP="0025043C">
      <w:pPr>
        <w:pStyle w:val="ListParagraph"/>
        <w:numPr>
          <w:ilvl w:val="0"/>
          <w:numId w:val="41"/>
        </w:numPr>
        <w:spacing w:before="20" w:after="20" w:line="360" w:lineRule="auto"/>
        <w:ind w:left="540"/>
        <w:jc w:val="both"/>
        <w:rPr>
          <w:color w:val="000000" w:themeColor="text1"/>
          <w:lang w:val="nl-NL"/>
        </w:rPr>
      </w:pPr>
      <w:r w:rsidRPr="00250F5D">
        <w:rPr>
          <w:color w:val="000000" w:themeColor="text1"/>
          <w:lang w:val="nl-NL"/>
        </w:rPr>
        <w:t>Trong quá trình giao nhận hàng hoá nếu có vấn đề gì phát sinh (như chất lượng hàng hoá không đúng với quy định của hợp đồng, thời gian dỡ hàng chậ</w:t>
      </w:r>
      <w:r w:rsidR="006A375F" w:rsidRPr="00250F5D">
        <w:rPr>
          <w:color w:val="000000" w:themeColor="text1"/>
          <w:lang w:val="nl-NL"/>
        </w:rPr>
        <w:t>m chễ) thì hai bên sẽ bàn bạc,</w:t>
      </w:r>
      <w:r w:rsidRPr="00250F5D">
        <w:rPr>
          <w:color w:val="000000" w:themeColor="text1"/>
          <w:lang w:val="nl-NL"/>
        </w:rPr>
        <w:t xml:space="preserve"> thoả thuận </w:t>
      </w:r>
      <w:r w:rsidR="006A375F" w:rsidRPr="00250F5D">
        <w:rPr>
          <w:color w:val="000000" w:themeColor="text1"/>
          <w:lang w:val="nl-NL"/>
        </w:rPr>
        <w:t xml:space="preserve">và lập biên bản </w:t>
      </w:r>
      <w:r w:rsidRPr="00250F5D">
        <w:rPr>
          <w:color w:val="000000" w:themeColor="text1"/>
          <w:lang w:val="nl-NL"/>
        </w:rPr>
        <w:t xml:space="preserve">trên cơ sở đảm bảo lợi ích cho cả hai bên. </w:t>
      </w:r>
    </w:p>
    <w:p w:rsidR="005B14DC" w:rsidRPr="00250F5D" w:rsidRDefault="005B14DC" w:rsidP="0025043C">
      <w:pPr>
        <w:pStyle w:val="ListParagraph"/>
        <w:numPr>
          <w:ilvl w:val="0"/>
          <w:numId w:val="41"/>
        </w:numPr>
        <w:spacing w:before="20" w:after="20" w:line="360" w:lineRule="auto"/>
        <w:ind w:left="540"/>
        <w:jc w:val="both"/>
        <w:rPr>
          <w:color w:val="000000" w:themeColor="text1"/>
          <w:lang w:val="nl-NL"/>
        </w:rPr>
      </w:pPr>
      <w:r w:rsidRPr="00250F5D">
        <w:rPr>
          <w:b/>
          <w:color w:val="000000" w:themeColor="text1"/>
          <w:lang w:val="nl-NL"/>
        </w:rPr>
        <w:t>Vận chuyển hàng hóa</w:t>
      </w:r>
      <w:r w:rsidRPr="00250F5D">
        <w:rPr>
          <w:color w:val="000000" w:themeColor="text1"/>
          <w:lang w:val="nl-NL"/>
        </w:rPr>
        <w:t xml:space="preserve">: </w:t>
      </w:r>
      <w:r w:rsidR="00EA34BE" w:rsidRPr="00250F5D">
        <w:rPr>
          <w:color w:val="000000" w:themeColor="text1"/>
          <w:lang w:val="nl-NL"/>
        </w:rPr>
        <w:t>Bên Bán</w:t>
      </w:r>
      <w:r w:rsidRPr="00250F5D">
        <w:rPr>
          <w:color w:val="000000" w:themeColor="text1"/>
          <w:lang w:val="nl-NL"/>
        </w:rPr>
        <w:t xml:space="preserve"> sẽ chịu mọi chi phí và rủi ro trong quá trình vận chuyển hàng hóa cho đến khi hàng hóa được chuyển giao cho Bên Mua.</w:t>
      </w:r>
    </w:p>
    <w:p w:rsidR="005B14DC" w:rsidRPr="00250F5D" w:rsidRDefault="004C3691" w:rsidP="00EE0062">
      <w:pPr>
        <w:spacing w:before="20" w:after="20" w:line="360" w:lineRule="auto"/>
        <w:jc w:val="both"/>
        <w:rPr>
          <w:b/>
          <w:color w:val="000000" w:themeColor="text1"/>
          <w:lang w:val="nl-NL"/>
        </w:rPr>
      </w:pPr>
      <w:r w:rsidRPr="00250F5D">
        <w:rPr>
          <w:b/>
          <w:color w:val="000000" w:themeColor="text1"/>
          <w:lang w:val="nl-NL"/>
        </w:rPr>
        <w:lastRenderedPageBreak/>
        <w:t xml:space="preserve">ĐIỀU 5: </w:t>
      </w:r>
      <w:r w:rsidR="006B1B14" w:rsidRPr="00250F5D">
        <w:rPr>
          <w:b/>
          <w:color w:val="000000" w:themeColor="text1"/>
          <w:lang w:val="nl-NL"/>
        </w:rPr>
        <w:t xml:space="preserve">QUYỀN VÀ NGHĨA VỤ CỦA </w:t>
      </w:r>
      <w:r w:rsidR="00EA34BE" w:rsidRPr="00250F5D">
        <w:rPr>
          <w:b/>
          <w:color w:val="000000" w:themeColor="text1"/>
          <w:lang w:val="nl-NL"/>
        </w:rPr>
        <w:t>BÊN BÁN</w:t>
      </w:r>
    </w:p>
    <w:p w:rsidR="005B14DC" w:rsidRPr="00250F5D" w:rsidRDefault="006B1B14" w:rsidP="00EE0062">
      <w:pPr>
        <w:pStyle w:val="ListParagraph"/>
        <w:numPr>
          <w:ilvl w:val="1"/>
          <w:numId w:val="36"/>
        </w:numPr>
        <w:spacing w:before="20" w:after="20" w:line="360" w:lineRule="auto"/>
        <w:ind w:left="540" w:hanging="540"/>
        <w:jc w:val="both"/>
        <w:rPr>
          <w:b/>
          <w:color w:val="000000" w:themeColor="text1"/>
        </w:rPr>
      </w:pPr>
      <w:r w:rsidRPr="00250F5D">
        <w:rPr>
          <w:b/>
          <w:color w:val="000000" w:themeColor="text1"/>
        </w:rPr>
        <w:t xml:space="preserve">Quyền của </w:t>
      </w:r>
      <w:r w:rsidR="00EA34BE" w:rsidRPr="00250F5D">
        <w:rPr>
          <w:b/>
          <w:color w:val="000000" w:themeColor="text1"/>
        </w:rPr>
        <w:t>Bên Bán</w:t>
      </w:r>
    </w:p>
    <w:p w:rsidR="005B14DC" w:rsidRPr="00250F5D" w:rsidRDefault="00EA34BE" w:rsidP="0025043C">
      <w:pPr>
        <w:pStyle w:val="ListParagraph"/>
        <w:numPr>
          <w:ilvl w:val="0"/>
          <w:numId w:val="41"/>
        </w:numPr>
        <w:spacing w:before="20" w:after="20" w:line="360" w:lineRule="auto"/>
        <w:ind w:left="540"/>
        <w:jc w:val="both"/>
        <w:rPr>
          <w:color w:val="000000" w:themeColor="text1"/>
        </w:rPr>
      </w:pPr>
      <w:r w:rsidRPr="00250F5D">
        <w:rPr>
          <w:color w:val="000000" w:themeColor="text1"/>
        </w:rPr>
        <w:t>Bên Bán</w:t>
      </w:r>
      <w:r w:rsidR="005B14DC" w:rsidRPr="00250F5D">
        <w:rPr>
          <w:color w:val="000000" w:themeColor="text1"/>
        </w:rPr>
        <w:t xml:space="preserve"> có quyền yêu cầu Bên Mua thanh toán đúng hạn được quy định trong Hợp đồng.</w:t>
      </w:r>
    </w:p>
    <w:p w:rsidR="001B1AF4" w:rsidRPr="00250F5D" w:rsidRDefault="001B1AF4" w:rsidP="001B1AF4">
      <w:pPr>
        <w:pStyle w:val="ListParagraph"/>
        <w:numPr>
          <w:ilvl w:val="0"/>
          <w:numId w:val="41"/>
        </w:numPr>
        <w:spacing w:before="20" w:after="20" w:line="360" w:lineRule="auto"/>
        <w:ind w:left="540"/>
        <w:jc w:val="both"/>
        <w:rPr>
          <w:color w:val="000000" w:themeColor="text1"/>
        </w:rPr>
      </w:pPr>
      <w:r w:rsidRPr="00250F5D">
        <w:rPr>
          <w:color w:val="000000" w:themeColor="text1"/>
        </w:rPr>
        <w:t>Bên Bán có quyền lập biên bản cho các sự cố vướng mắc diễn ra trong quá trình giao nhận hàng và yêu cầu Bên Mua ký biên bản xác nhận sự việc.</w:t>
      </w:r>
    </w:p>
    <w:p w:rsidR="005B14DC" w:rsidRPr="00250F5D" w:rsidRDefault="00EA34BE" w:rsidP="0025043C">
      <w:pPr>
        <w:pStyle w:val="ListParagraph"/>
        <w:numPr>
          <w:ilvl w:val="0"/>
          <w:numId w:val="41"/>
        </w:numPr>
        <w:spacing w:before="20" w:after="20" w:line="360" w:lineRule="auto"/>
        <w:ind w:left="540"/>
        <w:jc w:val="both"/>
        <w:rPr>
          <w:b/>
          <w:color w:val="000000" w:themeColor="text1"/>
        </w:rPr>
      </w:pPr>
      <w:r w:rsidRPr="00250F5D">
        <w:rPr>
          <w:color w:val="000000" w:themeColor="text1"/>
        </w:rPr>
        <w:t>Bên Bán</w:t>
      </w:r>
      <w:r w:rsidR="005B14DC" w:rsidRPr="00250F5D">
        <w:rPr>
          <w:color w:val="000000" w:themeColor="text1"/>
        </w:rPr>
        <w:t xml:space="preserve"> có quyền từ chối không cung cấp hàng nếu Bên Mua chậm thanh toán quá thời hạn theo quy định tại Điều 3 của Hợp đồng này.</w:t>
      </w:r>
    </w:p>
    <w:p w:rsidR="005B14DC" w:rsidRPr="00250F5D" w:rsidRDefault="005B14DC" w:rsidP="0025043C">
      <w:pPr>
        <w:pStyle w:val="ListParagraph"/>
        <w:numPr>
          <w:ilvl w:val="0"/>
          <w:numId w:val="41"/>
        </w:numPr>
        <w:spacing w:before="20" w:after="20" w:line="360" w:lineRule="auto"/>
        <w:ind w:left="540"/>
        <w:jc w:val="both"/>
        <w:rPr>
          <w:b/>
          <w:color w:val="000000" w:themeColor="text1"/>
        </w:rPr>
      </w:pPr>
      <w:r w:rsidRPr="00250F5D">
        <w:rPr>
          <w:color w:val="000000" w:themeColor="text1"/>
        </w:rPr>
        <w:t>Yêu cầu hoàn trả lại hàng trong trường hợp Bên Mua không thanh toán đúng hạn theo quy định tại Điều 3 của Hợp đồng này.</w:t>
      </w:r>
    </w:p>
    <w:p w:rsidR="005B14DC" w:rsidRPr="00250F5D" w:rsidRDefault="00763916" w:rsidP="00EE0062">
      <w:pPr>
        <w:pStyle w:val="ListParagraph"/>
        <w:numPr>
          <w:ilvl w:val="1"/>
          <w:numId w:val="36"/>
        </w:numPr>
        <w:spacing w:before="20" w:after="20" w:line="360" w:lineRule="auto"/>
        <w:ind w:left="540" w:hanging="540"/>
        <w:jc w:val="both"/>
        <w:rPr>
          <w:b/>
          <w:color w:val="000000" w:themeColor="text1"/>
        </w:rPr>
      </w:pPr>
      <w:r w:rsidRPr="00250F5D">
        <w:rPr>
          <w:b/>
          <w:color w:val="000000" w:themeColor="text1"/>
        </w:rPr>
        <w:t xml:space="preserve">Nghĩa vụ của </w:t>
      </w:r>
      <w:r w:rsidR="00EA34BE" w:rsidRPr="00250F5D">
        <w:rPr>
          <w:b/>
          <w:color w:val="000000" w:themeColor="text1"/>
        </w:rPr>
        <w:t>Bên Bán</w:t>
      </w:r>
    </w:p>
    <w:p w:rsidR="005B14DC" w:rsidRPr="00250F5D" w:rsidRDefault="005B14DC" w:rsidP="0025043C">
      <w:pPr>
        <w:pStyle w:val="ListParagraph"/>
        <w:numPr>
          <w:ilvl w:val="0"/>
          <w:numId w:val="41"/>
        </w:numPr>
        <w:spacing w:before="20" w:after="20" w:line="360" w:lineRule="auto"/>
        <w:ind w:left="540"/>
        <w:jc w:val="both"/>
        <w:rPr>
          <w:color w:val="000000" w:themeColor="text1"/>
        </w:rPr>
      </w:pPr>
      <w:r w:rsidRPr="00250F5D">
        <w:rPr>
          <w:color w:val="000000" w:themeColor="text1"/>
        </w:rPr>
        <w:t>Cung cấp hàng hóa cho Bên Mua đúng chủng loại, tiêu chuẩn, xuất xứ và đơn giá như quy định trong Hợp đồng.</w:t>
      </w:r>
    </w:p>
    <w:p w:rsidR="005B14DC" w:rsidRPr="00250F5D" w:rsidRDefault="005B14DC" w:rsidP="0025043C">
      <w:pPr>
        <w:pStyle w:val="ListParagraph"/>
        <w:numPr>
          <w:ilvl w:val="0"/>
          <w:numId w:val="41"/>
        </w:numPr>
        <w:spacing w:before="20" w:after="20" w:line="360" w:lineRule="auto"/>
        <w:ind w:left="540"/>
        <w:jc w:val="both"/>
        <w:rPr>
          <w:color w:val="000000" w:themeColor="text1"/>
        </w:rPr>
      </w:pPr>
      <w:r w:rsidRPr="00250F5D">
        <w:rPr>
          <w:color w:val="000000" w:themeColor="text1"/>
        </w:rPr>
        <w:t>Đảm bảo cung cấp hàng hóa và dịch vụ sau bán hàng tốt nhất.</w:t>
      </w:r>
    </w:p>
    <w:p w:rsidR="005B14DC" w:rsidRPr="00250F5D" w:rsidRDefault="005B14DC" w:rsidP="0025043C">
      <w:pPr>
        <w:pStyle w:val="ListParagraph"/>
        <w:numPr>
          <w:ilvl w:val="0"/>
          <w:numId w:val="41"/>
        </w:numPr>
        <w:spacing w:before="20" w:after="20" w:line="360" w:lineRule="auto"/>
        <w:ind w:left="540"/>
        <w:jc w:val="both"/>
        <w:rPr>
          <w:color w:val="000000" w:themeColor="text1"/>
        </w:rPr>
      </w:pPr>
      <w:r w:rsidRPr="00250F5D">
        <w:rPr>
          <w:color w:val="000000" w:themeColor="text1"/>
        </w:rPr>
        <w:t>Đảm bảo thời gian cung cấp hàng và giao hàng một cách nhanh nhất theo đơn xác nhận đặt hàng của Bên Mua.</w:t>
      </w:r>
    </w:p>
    <w:p w:rsidR="004C7468" w:rsidRPr="00250F5D" w:rsidRDefault="005B14DC" w:rsidP="0025043C">
      <w:pPr>
        <w:pStyle w:val="ListParagraph"/>
        <w:numPr>
          <w:ilvl w:val="0"/>
          <w:numId w:val="41"/>
        </w:numPr>
        <w:spacing w:before="20" w:after="20" w:line="360" w:lineRule="auto"/>
        <w:ind w:left="540"/>
        <w:jc w:val="both"/>
        <w:rPr>
          <w:color w:val="000000" w:themeColor="text1"/>
        </w:rPr>
      </w:pPr>
      <w:r w:rsidRPr="00250F5D">
        <w:rPr>
          <w:color w:val="000000" w:themeColor="text1"/>
        </w:rPr>
        <w:t>Chịu mọi trách nhiệm, chi phí và rủi ro trong quá trình vận chuyển.</w:t>
      </w:r>
    </w:p>
    <w:p w:rsidR="008E4C56" w:rsidRPr="00250F5D" w:rsidRDefault="008E4C56" w:rsidP="0025043C">
      <w:pPr>
        <w:pStyle w:val="ListParagraph"/>
        <w:numPr>
          <w:ilvl w:val="0"/>
          <w:numId w:val="41"/>
        </w:numPr>
        <w:spacing w:before="20" w:after="20" w:line="360" w:lineRule="auto"/>
        <w:ind w:left="540"/>
        <w:jc w:val="both"/>
        <w:rPr>
          <w:color w:val="000000" w:themeColor="text1"/>
        </w:rPr>
      </w:pPr>
      <w:r w:rsidRPr="00250F5D">
        <w:rPr>
          <w:color w:val="000000" w:themeColor="text1"/>
        </w:rPr>
        <w:t>Trong qu</w:t>
      </w:r>
      <w:r w:rsidR="00EA34BE" w:rsidRPr="00250F5D">
        <w:rPr>
          <w:color w:val="000000" w:themeColor="text1"/>
        </w:rPr>
        <w:t>á trình làm việc/giao hàng tại Bên Mua, Bên Bán</w:t>
      </w:r>
      <w:r w:rsidRPr="00250F5D">
        <w:rPr>
          <w:color w:val="000000" w:themeColor="text1"/>
        </w:rPr>
        <w:t xml:space="preserve"> tự chịu trách nhiệm về an toàn cho người, phương tiện, phải tuyệt đối tuân thủ các quy định về bảo vệ môi trường, phòng chống cháy nổ, an ninh trật tự, v</w:t>
      </w:r>
      <w:r w:rsidR="00EA34BE" w:rsidRPr="00250F5D">
        <w:rPr>
          <w:color w:val="000000" w:themeColor="text1"/>
        </w:rPr>
        <w:t>ệ sinh công nghiệp của nhà máy B</w:t>
      </w:r>
      <w:r w:rsidRPr="00250F5D">
        <w:rPr>
          <w:color w:val="000000" w:themeColor="text1"/>
        </w:rPr>
        <w:t>ên Mua. Trường hợp</w:t>
      </w:r>
      <w:r w:rsidR="00EA34BE" w:rsidRPr="00250F5D">
        <w:rPr>
          <w:color w:val="000000" w:themeColor="text1"/>
        </w:rPr>
        <w:t xml:space="preserve"> đại diện giao hàng/lái xe của Bên Bán</w:t>
      </w:r>
      <w:r w:rsidRPr="00250F5D">
        <w:rPr>
          <w:color w:val="000000" w:themeColor="text1"/>
        </w:rPr>
        <w:t xml:space="preserve"> gây tổn hại đến người và t</w:t>
      </w:r>
      <w:r w:rsidR="00EA34BE" w:rsidRPr="00250F5D">
        <w:rPr>
          <w:color w:val="000000" w:themeColor="text1"/>
        </w:rPr>
        <w:t>ài sản của nhà máy bên Mua thì Bên Bán</w:t>
      </w:r>
      <w:r w:rsidRPr="00250F5D">
        <w:rPr>
          <w:color w:val="000000" w:themeColor="text1"/>
        </w:rPr>
        <w:t xml:space="preserve"> phải chịu mức phạt/bồi thường cụ thể như sau: </w:t>
      </w:r>
    </w:p>
    <w:p w:rsidR="008E4C56" w:rsidRPr="00250F5D" w:rsidRDefault="008E4C56" w:rsidP="00223800">
      <w:pPr>
        <w:pStyle w:val="ListParagraph"/>
        <w:numPr>
          <w:ilvl w:val="0"/>
          <w:numId w:val="30"/>
        </w:numPr>
        <w:tabs>
          <w:tab w:val="left" w:pos="1170"/>
        </w:tabs>
        <w:spacing w:before="20" w:after="20" w:line="360" w:lineRule="auto"/>
        <w:ind w:left="900"/>
        <w:jc w:val="both"/>
        <w:rPr>
          <w:color w:val="000000" w:themeColor="text1"/>
        </w:rPr>
      </w:pPr>
      <w:r w:rsidRPr="00250F5D">
        <w:rPr>
          <w:color w:val="000000" w:themeColor="text1"/>
        </w:rPr>
        <w:t>Vi phạm lần đầu: chịu phạt/ bồi thường theo quy địn</w:t>
      </w:r>
      <w:r w:rsidR="00223800" w:rsidRPr="00250F5D">
        <w:rPr>
          <w:color w:val="000000" w:themeColor="text1"/>
        </w:rPr>
        <w:t>h hiện hành của nhà máy bên Mua.</w:t>
      </w:r>
    </w:p>
    <w:p w:rsidR="008E4C56" w:rsidRPr="00250F5D" w:rsidRDefault="008E4C56" w:rsidP="00223800">
      <w:pPr>
        <w:pStyle w:val="ListParagraph"/>
        <w:numPr>
          <w:ilvl w:val="0"/>
          <w:numId w:val="30"/>
        </w:numPr>
        <w:tabs>
          <w:tab w:val="left" w:pos="1170"/>
        </w:tabs>
        <w:spacing w:before="20" w:after="20" w:line="360" w:lineRule="auto"/>
        <w:ind w:left="900"/>
        <w:jc w:val="both"/>
        <w:rPr>
          <w:color w:val="000000" w:themeColor="text1"/>
        </w:rPr>
      </w:pPr>
      <w:r w:rsidRPr="00250F5D">
        <w:rPr>
          <w:color w:val="000000" w:themeColor="text1"/>
        </w:rPr>
        <w:t>Vi phạm lần hai: chịu phạt/bồi thường theo quyết định của Ban giám đốc công ty/ Giám đốc nhà máy bên Mua</w:t>
      </w:r>
      <w:r w:rsidR="00223800" w:rsidRPr="00250F5D">
        <w:rPr>
          <w:color w:val="000000" w:themeColor="text1"/>
        </w:rPr>
        <w:t>.</w:t>
      </w:r>
    </w:p>
    <w:p w:rsidR="00BE15F5" w:rsidRPr="00250F5D" w:rsidRDefault="008E4C56" w:rsidP="00223800">
      <w:pPr>
        <w:pStyle w:val="ListParagraph"/>
        <w:numPr>
          <w:ilvl w:val="0"/>
          <w:numId w:val="30"/>
        </w:numPr>
        <w:tabs>
          <w:tab w:val="left" w:pos="1170"/>
        </w:tabs>
        <w:spacing w:before="20" w:after="20" w:line="360" w:lineRule="auto"/>
        <w:ind w:left="900"/>
        <w:jc w:val="both"/>
        <w:rPr>
          <w:color w:val="000000" w:themeColor="text1"/>
        </w:rPr>
      </w:pPr>
      <w:r w:rsidRPr="00250F5D">
        <w:rPr>
          <w:color w:val="000000" w:themeColor="text1"/>
        </w:rPr>
        <w:t xml:space="preserve">Tiếp tục tái phạm:  chịu phạt/bồi thường theo quyết định của Ban giám đốc công ty/ Giám đốc nhà máy bên Mua và dừng việc mua hàng của nhà cung cấp này. </w:t>
      </w:r>
    </w:p>
    <w:p w:rsidR="005B14DC" w:rsidRPr="00250F5D" w:rsidRDefault="004C3691" w:rsidP="00EE0062">
      <w:pPr>
        <w:spacing w:before="20" w:after="20" w:line="360" w:lineRule="auto"/>
        <w:jc w:val="both"/>
        <w:rPr>
          <w:b/>
          <w:color w:val="000000" w:themeColor="text1"/>
        </w:rPr>
      </w:pPr>
      <w:r w:rsidRPr="00250F5D">
        <w:rPr>
          <w:b/>
          <w:color w:val="000000" w:themeColor="text1"/>
        </w:rPr>
        <w:t xml:space="preserve">ĐIỀU 6: </w:t>
      </w:r>
      <w:r w:rsidR="006B1B14" w:rsidRPr="00250F5D">
        <w:rPr>
          <w:b/>
          <w:color w:val="000000" w:themeColor="text1"/>
        </w:rPr>
        <w:t>QUYỀN VÀ NGHĨA VỤ CỦA BÊN MUA</w:t>
      </w:r>
    </w:p>
    <w:p w:rsidR="005B14DC" w:rsidRPr="00250F5D" w:rsidRDefault="006B1B14" w:rsidP="00EE0062">
      <w:pPr>
        <w:pStyle w:val="ListParagraph"/>
        <w:numPr>
          <w:ilvl w:val="1"/>
          <w:numId w:val="37"/>
        </w:numPr>
        <w:spacing w:before="20" w:after="20" w:line="360" w:lineRule="auto"/>
        <w:ind w:left="540" w:hanging="540"/>
        <w:jc w:val="both"/>
        <w:rPr>
          <w:b/>
          <w:color w:val="000000" w:themeColor="text1"/>
        </w:rPr>
      </w:pPr>
      <w:r w:rsidRPr="00250F5D">
        <w:rPr>
          <w:b/>
          <w:color w:val="000000" w:themeColor="text1"/>
        </w:rPr>
        <w:t>Quyền của Bên Mua</w:t>
      </w:r>
    </w:p>
    <w:p w:rsidR="005B14DC" w:rsidRPr="00250F5D" w:rsidRDefault="005B14DC" w:rsidP="0025043C">
      <w:pPr>
        <w:pStyle w:val="ListParagraph"/>
        <w:numPr>
          <w:ilvl w:val="0"/>
          <w:numId w:val="41"/>
        </w:numPr>
        <w:spacing w:before="20" w:after="20" w:line="360" w:lineRule="auto"/>
        <w:ind w:left="540"/>
        <w:jc w:val="both"/>
        <w:rPr>
          <w:color w:val="000000" w:themeColor="text1"/>
        </w:rPr>
      </w:pPr>
      <w:r w:rsidRPr="00250F5D">
        <w:rPr>
          <w:color w:val="000000" w:themeColor="text1"/>
        </w:rPr>
        <w:t>Bên Mua có quyền từ chối không nhận hàng hoặc không thanh toán khi phát hiện hàng hóa không đúng chất lượng, không đúng chủng loại, không đúng đơn giá theo Hợp đồng hoặc theo đơn Đặt hàng.</w:t>
      </w:r>
    </w:p>
    <w:p w:rsidR="005B14DC" w:rsidRPr="00250F5D" w:rsidRDefault="005B14DC" w:rsidP="00E27CE7">
      <w:pPr>
        <w:pStyle w:val="ListParagraph"/>
        <w:numPr>
          <w:ilvl w:val="0"/>
          <w:numId w:val="41"/>
        </w:numPr>
        <w:spacing w:before="20" w:after="20" w:line="360" w:lineRule="auto"/>
        <w:ind w:left="504"/>
        <w:jc w:val="both"/>
        <w:rPr>
          <w:color w:val="000000" w:themeColor="text1"/>
        </w:rPr>
      </w:pPr>
      <w:r w:rsidRPr="00250F5D">
        <w:rPr>
          <w:color w:val="000000" w:themeColor="text1"/>
        </w:rPr>
        <w:t>Bên Mua có quyền tạm dừng và chấm dứt Hợp đồng trước thời hạn theo quy định tại Hợp đồng này.</w:t>
      </w:r>
    </w:p>
    <w:p w:rsidR="005B14DC" w:rsidRPr="00250F5D" w:rsidRDefault="006B1B14" w:rsidP="00EE0062">
      <w:pPr>
        <w:pStyle w:val="ListParagraph"/>
        <w:numPr>
          <w:ilvl w:val="1"/>
          <w:numId w:val="37"/>
        </w:numPr>
        <w:spacing w:before="20" w:after="20" w:line="360" w:lineRule="auto"/>
        <w:ind w:left="540" w:hanging="540"/>
        <w:jc w:val="both"/>
        <w:rPr>
          <w:b/>
          <w:color w:val="000000" w:themeColor="text1"/>
        </w:rPr>
      </w:pPr>
      <w:r w:rsidRPr="00250F5D">
        <w:rPr>
          <w:b/>
          <w:color w:val="000000" w:themeColor="text1"/>
        </w:rPr>
        <w:t>Nghĩa vụ của Bên Mua</w:t>
      </w:r>
    </w:p>
    <w:p w:rsidR="005B14DC" w:rsidRPr="00250F5D" w:rsidRDefault="005B14DC" w:rsidP="0025043C">
      <w:pPr>
        <w:spacing w:before="20" w:after="20" w:line="360" w:lineRule="auto"/>
        <w:jc w:val="both"/>
        <w:rPr>
          <w:color w:val="000000" w:themeColor="text1"/>
        </w:rPr>
      </w:pPr>
      <w:r w:rsidRPr="00250F5D">
        <w:rPr>
          <w:color w:val="000000" w:themeColor="text1"/>
        </w:rPr>
        <w:t xml:space="preserve">Thanh toán cho </w:t>
      </w:r>
      <w:r w:rsidR="00EA34BE" w:rsidRPr="00250F5D">
        <w:rPr>
          <w:color w:val="000000" w:themeColor="text1"/>
        </w:rPr>
        <w:t>Bên Bán</w:t>
      </w:r>
      <w:r w:rsidRPr="00250F5D">
        <w:rPr>
          <w:color w:val="000000" w:themeColor="text1"/>
        </w:rPr>
        <w:t xml:space="preserve"> đúng thời hạn theo quy định tại Điều 3 của Hợp đồng mua bán này.</w:t>
      </w:r>
    </w:p>
    <w:p w:rsidR="005B14DC" w:rsidRPr="00250F5D" w:rsidRDefault="004C3691" w:rsidP="00EE0062">
      <w:pPr>
        <w:spacing w:before="20" w:after="20" w:line="360" w:lineRule="auto"/>
        <w:jc w:val="both"/>
        <w:rPr>
          <w:b/>
          <w:color w:val="000000" w:themeColor="text1"/>
        </w:rPr>
      </w:pPr>
      <w:r w:rsidRPr="00250F5D">
        <w:rPr>
          <w:b/>
          <w:color w:val="000000" w:themeColor="text1"/>
        </w:rPr>
        <w:lastRenderedPageBreak/>
        <w:t xml:space="preserve">ĐIỀU 7: </w:t>
      </w:r>
      <w:r w:rsidR="006B1B14" w:rsidRPr="00250F5D">
        <w:rPr>
          <w:b/>
          <w:color w:val="000000" w:themeColor="text1"/>
        </w:rPr>
        <w:t>PHẠT VÀ BỒI THƯỜNG THIỆT HẠI</w:t>
      </w:r>
    </w:p>
    <w:p w:rsidR="005B14DC" w:rsidRPr="00250F5D" w:rsidRDefault="006B1B14" w:rsidP="00EE0062">
      <w:pPr>
        <w:pStyle w:val="ListParagraph"/>
        <w:numPr>
          <w:ilvl w:val="1"/>
          <w:numId w:val="38"/>
        </w:numPr>
        <w:spacing w:before="20" w:after="20" w:line="360" w:lineRule="auto"/>
        <w:ind w:left="540" w:hanging="540"/>
        <w:jc w:val="both"/>
        <w:rPr>
          <w:b/>
          <w:color w:val="000000" w:themeColor="text1"/>
        </w:rPr>
      </w:pPr>
      <w:r w:rsidRPr="00250F5D">
        <w:rPr>
          <w:b/>
          <w:color w:val="000000" w:themeColor="text1"/>
        </w:rPr>
        <w:t>Phạt vi phạm</w:t>
      </w:r>
    </w:p>
    <w:p w:rsidR="005B14DC" w:rsidRPr="00250F5D" w:rsidRDefault="00EA34BE" w:rsidP="0025043C">
      <w:pPr>
        <w:pStyle w:val="ListParagraph"/>
        <w:numPr>
          <w:ilvl w:val="0"/>
          <w:numId w:val="41"/>
        </w:numPr>
        <w:spacing w:before="20" w:after="20" w:line="360" w:lineRule="auto"/>
        <w:ind w:left="540"/>
        <w:jc w:val="both"/>
        <w:rPr>
          <w:color w:val="000000" w:themeColor="text1"/>
        </w:rPr>
      </w:pPr>
      <w:r w:rsidRPr="00250F5D">
        <w:rPr>
          <w:color w:val="000000" w:themeColor="text1"/>
        </w:rPr>
        <w:t>Bên Bán</w:t>
      </w:r>
      <w:r w:rsidR="005B14DC" w:rsidRPr="00250F5D">
        <w:rPr>
          <w:color w:val="000000" w:themeColor="text1"/>
        </w:rPr>
        <w:t xml:space="preserve"> chịu phạt 5% tổng giá trị lượng hàng giao thiếu của </w:t>
      </w:r>
      <w:r w:rsidR="0027043D" w:rsidRPr="00250F5D">
        <w:rPr>
          <w:color w:val="000000" w:themeColor="text1"/>
          <w:lang w:val="nl-NL"/>
        </w:rPr>
        <w:t>xác nhận mua hàng</w:t>
      </w:r>
      <w:r w:rsidR="0027043D" w:rsidRPr="00250F5D">
        <w:rPr>
          <w:color w:val="000000" w:themeColor="text1"/>
        </w:rPr>
        <w:t xml:space="preserve"> </w:t>
      </w:r>
      <w:r w:rsidR="005B14DC" w:rsidRPr="00250F5D">
        <w:rPr>
          <w:color w:val="000000" w:themeColor="text1"/>
        </w:rPr>
        <w:t xml:space="preserve">trong trường hợp </w:t>
      </w:r>
      <w:r w:rsidRPr="00250F5D">
        <w:rPr>
          <w:color w:val="000000" w:themeColor="text1"/>
        </w:rPr>
        <w:t>Bên Bán</w:t>
      </w:r>
      <w:r w:rsidR="005B14DC" w:rsidRPr="00250F5D">
        <w:rPr>
          <w:color w:val="000000" w:themeColor="text1"/>
        </w:rPr>
        <w:t xml:space="preserve"> không thực hiện việc giao hàng đúng thời gian qui định hoặc không giao đủ số lượng theo </w:t>
      </w:r>
      <w:r w:rsidR="0027043D" w:rsidRPr="00250F5D">
        <w:rPr>
          <w:color w:val="000000" w:themeColor="text1"/>
        </w:rPr>
        <w:t xml:space="preserve">từng </w:t>
      </w:r>
      <w:r w:rsidR="0027043D" w:rsidRPr="00250F5D">
        <w:rPr>
          <w:color w:val="000000" w:themeColor="text1"/>
          <w:lang w:val="nl-NL"/>
        </w:rPr>
        <w:t>xác nhận mua hàng</w:t>
      </w:r>
      <w:r w:rsidR="005B14DC" w:rsidRPr="00250F5D">
        <w:rPr>
          <w:color w:val="000000" w:themeColor="text1"/>
        </w:rPr>
        <w:t>.</w:t>
      </w:r>
    </w:p>
    <w:p w:rsidR="001817FC" w:rsidRPr="00250F5D" w:rsidRDefault="005B14DC" w:rsidP="001817FC">
      <w:pPr>
        <w:pStyle w:val="ListParagraph"/>
        <w:numPr>
          <w:ilvl w:val="0"/>
          <w:numId w:val="41"/>
        </w:numPr>
        <w:spacing w:before="20" w:after="20" w:line="360" w:lineRule="auto"/>
        <w:ind w:left="540"/>
        <w:jc w:val="both"/>
        <w:rPr>
          <w:color w:val="000000" w:themeColor="text1"/>
        </w:rPr>
      </w:pPr>
      <w:r w:rsidRPr="00250F5D">
        <w:rPr>
          <w:color w:val="000000" w:themeColor="text1"/>
        </w:rPr>
        <w:t xml:space="preserve">Bên Mua có quyền giữ lại 5% tổng trị giá </w:t>
      </w:r>
      <w:r w:rsidR="0027043D" w:rsidRPr="00250F5D">
        <w:rPr>
          <w:color w:val="000000" w:themeColor="text1"/>
          <w:lang w:val="nl-NL"/>
        </w:rPr>
        <w:t>xác nhận mua hàng</w:t>
      </w:r>
      <w:r w:rsidR="0027043D" w:rsidRPr="00250F5D">
        <w:rPr>
          <w:color w:val="000000" w:themeColor="text1"/>
        </w:rPr>
        <w:t xml:space="preserve"> </w:t>
      </w:r>
      <w:r w:rsidRPr="00250F5D">
        <w:rPr>
          <w:color w:val="000000" w:themeColor="text1"/>
        </w:rPr>
        <w:t xml:space="preserve">trong lần thanh toán đầu tiên, để đảm bảo </w:t>
      </w:r>
      <w:r w:rsidR="00EA34BE" w:rsidRPr="00250F5D">
        <w:rPr>
          <w:color w:val="000000" w:themeColor="text1"/>
        </w:rPr>
        <w:t>Bên Bán</w:t>
      </w:r>
      <w:r w:rsidRPr="00250F5D">
        <w:rPr>
          <w:color w:val="000000" w:themeColor="text1"/>
        </w:rPr>
        <w:t xml:space="preserve"> thực hiện nghĩa vụ giao hàng đúng theo quy định tại </w:t>
      </w:r>
      <w:r w:rsidR="0027043D" w:rsidRPr="00250F5D">
        <w:rPr>
          <w:color w:val="000000" w:themeColor="text1"/>
          <w:lang w:val="nl-NL"/>
        </w:rPr>
        <w:t>xác nhận mua hàng</w:t>
      </w:r>
      <w:r w:rsidRPr="00250F5D">
        <w:rPr>
          <w:color w:val="000000" w:themeColor="text1"/>
        </w:rPr>
        <w:t xml:space="preserve">. Số tiền này sẽ được thanh toán trong lần cuối cùng khi kết thúc </w:t>
      </w:r>
      <w:r w:rsidR="00F07332" w:rsidRPr="00250F5D">
        <w:rPr>
          <w:color w:val="000000" w:themeColor="text1"/>
        </w:rPr>
        <w:t xml:space="preserve">từng </w:t>
      </w:r>
      <w:r w:rsidR="0027043D" w:rsidRPr="00250F5D">
        <w:rPr>
          <w:color w:val="000000" w:themeColor="text1"/>
          <w:lang w:val="nl-NL"/>
        </w:rPr>
        <w:t>xác nhận mua hàng</w:t>
      </w:r>
      <w:r w:rsidRPr="00250F5D">
        <w:rPr>
          <w:color w:val="000000" w:themeColor="text1"/>
        </w:rPr>
        <w:t>.</w:t>
      </w:r>
    </w:p>
    <w:p w:rsidR="001817FC" w:rsidRPr="00250F5D" w:rsidRDefault="005B14DC" w:rsidP="001817FC">
      <w:pPr>
        <w:pStyle w:val="ListParagraph"/>
        <w:numPr>
          <w:ilvl w:val="0"/>
          <w:numId w:val="41"/>
        </w:numPr>
        <w:spacing w:before="20" w:after="20" w:line="360" w:lineRule="auto"/>
        <w:ind w:left="540"/>
        <w:jc w:val="both"/>
        <w:rPr>
          <w:color w:val="000000" w:themeColor="text1"/>
        </w:rPr>
      </w:pPr>
      <w:r w:rsidRPr="00250F5D">
        <w:rPr>
          <w:color w:val="000000" w:themeColor="text1"/>
          <w:lang w:val="pl-PL"/>
        </w:rPr>
        <w:t xml:space="preserve">Trong trường hợp Bên Mua thanh toán chậm so với tiến độ quy định tại Hợp đồng thì Bên Mua sẽ phải chịu mức phạt bằng 150% </w:t>
      </w:r>
      <w:r w:rsidRPr="00250F5D">
        <w:rPr>
          <w:color w:val="000000" w:themeColor="text1"/>
        </w:rPr>
        <w:t xml:space="preserve">lãi suất huy động trả sau kỳ hạn 12 tháng của </w:t>
      </w:r>
      <w:r w:rsidRPr="00250F5D">
        <w:rPr>
          <w:color w:val="000000" w:themeColor="text1"/>
          <w:lang w:val="pl-PL"/>
        </w:rPr>
        <w:t xml:space="preserve">Ngân hàng Vietcombank </w:t>
      </w:r>
      <w:r w:rsidRPr="00250F5D">
        <w:rPr>
          <w:color w:val="000000" w:themeColor="text1"/>
        </w:rPr>
        <w:t xml:space="preserve">cho khối doanh nghiệp </w:t>
      </w:r>
      <w:r w:rsidRPr="00250F5D">
        <w:rPr>
          <w:color w:val="000000" w:themeColor="text1"/>
          <w:lang w:val="pl-PL"/>
        </w:rPr>
        <w:t>tại thời điểm phát sinh nghĩa vụ thanh toán của Bên Mua. Tổng số tiền phạt chậm thanh toán áp dụng với Bên Mua tối đa là 8% số tiền chậm thanh toán.</w:t>
      </w:r>
    </w:p>
    <w:p w:rsidR="005B14DC" w:rsidRPr="00250F5D" w:rsidRDefault="005B14DC" w:rsidP="001817FC">
      <w:pPr>
        <w:pStyle w:val="ListParagraph"/>
        <w:numPr>
          <w:ilvl w:val="0"/>
          <w:numId w:val="41"/>
        </w:numPr>
        <w:spacing w:before="20" w:after="20" w:line="360" w:lineRule="auto"/>
        <w:ind w:left="540"/>
        <w:jc w:val="both"/>
        <w:rPr>
          <w:color w:val="000000" w:themeColor="text1"/>
        </w:rPr>
      </w:pPr>
      <w:r w:rsidRPr="00250F5D">
        <w:rPr>
          <w:color w:val="000000" w:themeColor="text1"/>
          <w:lang w:val="pl-PL"/>
        </w:rPr>
        <w:t>Trừ khi Hợp đồng có quy định khác, nếu một Bên đơn phương chấm dứt Hợp đồng mà không phải do lỗi của Bên kia thì Bên đơn phương chấm dứt Hợp đồng chịu phạt 8% tổng giá trị Hợp đồng.</w:t>
      </w:r>
    </w:p>
    <w:p w:rsidR="005B14DC" w:rsidRPr="00250F5D" w:rsidRDefault="005B14DC" w:rsidP="00EB14AB">
      <w:pPr>
        <w:pStyle w:val="BodyTextIndent"/>
        <w:snapToGrid w:val="0"/>
        <w:spacing w:before="20" w:after="20" w:line="360" w:lineRule="auto"/>
        <w:ind w:left="0"/>
        <w:jc w:val="both"/>
        <w:rPr>
          <w:color w:val="000000" w:themeColor="text1"/>
          <w:lang w:val="pl-PL"/>
        </w:rPr>
      </w:pPr>
      <w:r w:rsidRPr="00250F5D">
        <w:rPr>
          <w:color w:val="000000" w:themeColor="text1"/>
          <w:lang w:val="pl-PL"/>
        </w:rPr>
        <w:t>Việc một Bên bị áp dụng biện pháp phạt vi phạm nêu tại Điều này không loại trừ trách nhiệm bồi thường thiệt hại của Bên đó về việc vi phạm nghĩa vụ theo các điều kiện và điều khoản được quy định Hợp đồng.</w:t>
      </w:r>
    </w:p>
    <w:p w:rsidR="005B14DC" w:rsidRPr="00250F5D" w:rsidRDefault="006B1B14" w:rsidP="00EE0062">
      <w:pPr>
        <w:pStyle w:val="ListParagraph"/>
        <w:numPr>
          <w:ilvl w:val="1"/>
          <w:numId w:val="38"/>
        </w:numPr>
        <w:spacing w:before="20" w:after="20" w:line="360" w:lineRule="auto"/>
        <w:ind w:left="540" w:hanging="540"/>
        <w:jc w:val="both"/>
        <w:rPr>
          <w:b/>
          <w:i/>
          <w:color w:val="000000" w:themeColor="text1"/>
          <w:lang w:val="pt-BR"/>
        </w:rPr>
      </w:pPr>
      <w:r w:rsidRPr="00250F5D">
        <w:rPr>
          <w:b/>
          <w:color w:val="000000" w:themeColor="text1"/>
          <w:lang w:val="pt-BR"/>
        </w:rPr>
        <w:t>Bồi thường thiệt hại</w:t>
      </w:r>
    </w:p>
    <w:p w:rsidR="005B14DC" w:rsidRPr="00250F5D" w:rsidRDefault="005B14DC" w:rsidP="00EB14AB">
      <w:pPr>
        <w:pStyle w:val="BodyTextIndent"/>
        <w:snapToGrid w:val="0"/>
        <w:spacing w:before="20" w:after="20" w:line="360" w:lineRule="auto"/>
        <w:ind w:left="0"/>
        <w:rPr>
          <w:color w:val="000000" w:themeColor="text1"/>
          <w:lang w:val="pl-PL"/>
        </w:rPr>
      </w:pPr>
      <w:r w:rsidRPr="00250F5D">
        <w:rPr>
          <w:color w:val="000000" w:themeColor="text1"/>
          <w:lang w:val="pl-PL"/>
        </w:rPr>
        <w:t>Bên vi phạm Hợp đồng có trách nhiệm bồi thường mọi thiệt hại kịp thời và đầy đủ cho Bên còn lại do hành vi vi phạm Hợp đồng gây ra, các chi phí vận chuyển, đi lại, ăn ở của nhân viên, chi phí giám định, chi phí luật sư.</w:t>
      </w:r>
    </w:p>
    <w:p w:rsidR="005B14DC" w:rsidRPr="00250F5D" w:rsidRDefault="005B14DC" w:rsidP="00EE0062">
      <w:pPr>
        <w:pStyle w:val="ListParagraph"/>
        <w:numPr>
          <w:ilvl w:val="1"/>
          <w:numId w:val="38"/>
        </w:numPr>
        <w:spacing w:before="20" w:after="20" w:line="360" w:lineRule="auto"/>
        <w:ind w:left="540" w:hanging="540"/>
        <w:jc w:val="both"/>
        <w:rPr>
          <w:b/>
          <w:color w:val="000000" w:themeColor="text1"/>
          <w:lang w:val="pt-BR"/>
        </w:rPr>
      </w:pPr>
      <w:r w:rsidRPr="00250F5D">
        <w:rPr>
          <w:b/>
          <w:color w:val="000000" w:themeColor="text1"/>
          <w:lang w:val="pt-BR"/>
        </w:rPr>
        <w:t>Thời hạn trả</w:t>
      </w:r>
      <w:r w:rsidR="006B1B14" w:rsidRPr="00250F5D">
        <w:rPr>
          <w:b/>
          <w:color w:val="000000" w:themeColor="text1"/>
          <w:lang w:val="pt-BR"/>
        </w:rPr>
        <w:t xml:space="preserve"> tiền phạt/bồi thường thiệt hại</w:t>
      </w:r>
    </w:p>
    <w:p w:rsidR="00A61EB0" w:rsidRPr="00250F5D" w:rsidRDefault="005B14DC" w:rsidP="00EB14AB">
      <w:pPr>
        <w:pStyle w:val="BodyTextIndent"/>
        <w:snapToGrid w:val="0"/>
        <w:spacing w:before="20" w:after="20" w:line="360" w:lineRule="auto"/>
        <w:ind w:left="0"/>
        <w:jc w:val="both"/>
        <w:rPr>
          <w:color w:val="000000" w:themeColor="text1"/>
          <w:lang w:val="pl-PL"/>
        </w:rPr>
      </w:pPr>
      <w:r w:rsidRPr="00250F5D">
        <w:rPr>
          <w:color w:val="000000" w:themeColor="text1"/>
          <w:lang w:val="pl-PL"/>
        </w:rPr>
        <w:t>Bên bị vi phạm có quyền gửi cho Bên vi phạm văn bản yêu cầu áp dụng biện pháp phạt vi phạm và/hoặc yêu cầu bồi thường thiệt hại. Bên vi phạm có trách nhiệm trả tiền phạt và bồi thường thiệt hại cho Bên bị vi phạm trong vòng 15 (mười lăm) ngày kể từ ngày nhận được văn bản đòi tiền phạt và/hoặc bồi thường thiệt hại. Nếu quá thời hạn nếu trên, Bên vi phạm phải chịu lãi suất trả chậm trên số tiền phạt theo mức lãi suất quá hạn của Ngân hàng Vietcombank áp dụng tại ngày Bên bị vi phạm phát hành văn bản đòi tiền phạt và/hoặc bồi thường thiệt hại.</w:t>
      </w:r>
    </w:p>
    <w:p w:rsidR="005B14DC" w:rsidRPr="00250F5D" w:rsidRDefault="004C3691" w:rsidP="00EE0062">
      <w:pPr>
        <w:spacing w:before="20" w:after="20" w:line="360" w:lineRule="auto"/>
        <w:jc w:val="both"/>
        <w:rPr>
          <w:b/>
          <w:color w:val="000000" w:themeColor="text1"/>
          <w:lang w:val="pl-PL"/>
        </w:rPr>
      </w:pPr>
      <w:r w:rsidRPr="00250F5D">
        <w:rPr>
          <w:b/>
          <w:color w:val="000000" w:themeColor="text1"/>
          <w:lang w:val="pl-PL"/>
        </w:rPr>
        <w:t xml:space="preserve">ĐIỀU 8: </w:t>
      </w:r>
      <w:r w:rsidR="006B1B14" w:rsidRPr="00250F5D">
        <w:rPr>
          <w:b/>
          <w:color w:val="000000" w:themeColor="text1"/>
          <w:lang w:val="pl-PL"/>
        </w:rPr>
        <w:t>TẠM DỪNG VÀ CHẤM DỨT HỢP ĐỒNG</w:t>
      </w:r>
    </w:p>
    <w:p w:rsidR="005B14DC" w:rsidRPr="00250F5D" w:rsidRDefault="005B14DC" w:rsidP="00EE0062">
      <w:pPr>
        <w:pStyle w:val="ListParagraph"/>
        <w:numPr>
          <w:ilvl w:val="1"/>
          <w:numId w:val="39"/>
        </w:numPr>
        <w:spacing w:before="20" w:after="20" w:line="360" w:lineRule="auto"/>
        <w:ind w:left="540" w:right="-58" w:hanging="540"/>
        <w:jc w:val="both"/>
        <w:rPr>
          <w:b/>
          <w:color w:val="000000" w:themeColor="text1"/>
          <w:lang w:val="pt-BR"/>
        </w:rPr>
      </w:pPr>
      <w:r w:rsidRPr="00250F5D">
        <w:rPr>
          <w:b/>
          <w:color w:val="000000" w:themeColor="text1"/>
          <w:lang w:val="pt-BR"/>
        </w:rPr>
        <w:t>Tạm dừn</w:t>
      </w:r>
      <w:r w:rsidR="006B1B14" w:rsidRPr="00250F5D">
        <w:rPr>
          <w:b/>
          <w:color w:val="000000" w:themeColor="text1"/>
          <w:lang w:val="pt-BR"/>
        </w:rPr>
        <w:t>g thực hiện Hợp đồng</w:t>
      </w:r>
    </w:p>
    <w:p w:rsidR="005B14DC" w:rsidRPr="00250F5D" w:rsidRDefault="005B14DC" w:rsidP="0025043C">
      <w:pPr>
        <w:pStyle w:val="ListParagraph"/>
        <w:numPr>
          <w:ilvl w:val="0"/>
          <w:numId w:val="41"/>
        </w:numPr>
        <w:spacing w:before="20" w:after="20" w:line="360" w:lineRule="auto"/>
        <w:ind w:left="540"/>
        <w:jc w:val="both"/>
        <w:rPr>
          <w:color w:val="000000" w:themeColor="text1"/>
          <w:lang w:val="pt-BR"/>
        </w:rPr>
      </w:pPr>
      <w:r w:rsidRPr="00250F5D">
        <w:rPr>
          <w:color w:val="000000" w:themeColor="text1"/>
          <w:lang w:val="pt-BR"/>
        </w:rPr>
        <w:t xml:space="preserve">Bên Mua có quyền ngừng thanh toán và yêu cầu </w:t>
      </w:r>
      <w:r w:rsidR="00EA34BE" w:rsidRPr="00250F5D">
        <w:rPr>
          <w:color w:val="000000" w:themeColor="text1"/>
          <w:lang w:val="pt-BR"/>
        </w:rPr>
        <w:t>Bên Bán</w:t>
      </w:r>
      <w:r w:rsidRPr="00250F5D">
        <w:rPr>
          <w:color w:val="000000" w:themeColor="text1"/>
          <w:lang w:val="pt-BR"/>
        </w:rPr>
        <w:t xml:space="preserve"> ngừng thực hiện Hợp đồng khi </w:t>
      </w:r>
      <w:r w:rsidR="00EA34BE" w:rsidRPr="00250F5D">
        <w:rPr>
          <w:color w:val="000000" w:themeColor="text1"/>
          <w:lang w:val="pt-BR"/>
        </w:rPr>
        <w:t>Bên Bán</w:t>
      </w:r>
      <w:r w:rsidRPr="00250F5D">
        <w:rPr>
          <w:color w:val="000000" w:themeColor="text1"/>
          <w:lang w:val="pt-BR"/>
        </w:rPr>
        <w:t xml:space="preserve"> không đáp ứng các yêu cầu về tiêu chuẩn, chất lượng, xuất xứ, đơn giá hàng hóa như cam kết của Hợp đồng này. Việc tạm ngừng này phải được thông báo cho </w:t>
      </w:r>
      <w:r w:rsidR="00EA34BE" w:rsidRPr="00250F5D">
        <w:rPr>
          <w:color w:val="000000" w:themeColor="text1"/>
          <w:lang w:val="pt-BR"/>
        </w:rPr>
        <w:t>Bên Bán</w:t>
      </w:r>
      <w:r w:rsidRPr="00250F5D">
        <w:rPr>
          <w:color w:val="000000" w:themeColor="text1"/>
          <w:lang w:val="pt-BR"/>
        </w:rPr>
        <w:t xml:space="preserve"> bằng văn bản.</w:t>
      </w:r>
    </w:p>
    <w:p w:rsidR="005B14DC" w:rsidRPr="00250F5D" w:rsidRDefault="005B14DC" w:rsidP="0025043C">
      <w:pPr>
        <w:pStyle w:val="ListParagraph"/>
        <w:numPr>
          <w:ilvl w:val="0"/>
          <w:numId w:val="41"/>
        </w:numPr>
        <w:spacing w:before="20" w:after="20" w:line="360" w:lineRule="auto"/>
        <w:ind w:left="540"/>
        <w:jc w:val="both"/>
        <w:rPr>
          <w:color w:val="000000" w:themeColor="text1"/>
          <w:lang w:val="pt-BR"/>
        </w:rPr>
      </w:pPr>
      <w:r w:rsidRPr="00250F5D">
        <w:rPr>
          <w:color w:val="000000" w:themeColor="text1"/>
          <w:lang w:val="pt-BR"/>
        </w:rPr>
        <w:lastRenderedPageBreak/>
        <w:t xml:space="preserve">Trong thời gian tạm ngừng Hợp đồng mà </w:t>
      </w:r>
      <w:r w:rsidR="00EA34BE" w:rsidRPr="00250F5D">
        <w:rPr>
          <w:color w:val="000000" w:themeColor="text1"/>
          <w:lang w:val="pt-BR"/>
        </w:rPr>
        <w:t>Bên Bán</w:t>
      </w:r>
      <w:r w:rsidRPr="00250F5D">
        <w:rPr>
          <w:color w:val="000000" w:themeColor="text1"/>
          <w:lang w:val="pt-BR"/>
        </w:rPr>
        <w:t xml:space="preserve"> không khắc phục được các nguyên nhân dẫn đếm tạm ngừng thì Bên Mua có quyền đơn phương chấm dứt Hợp đồng. </w:t>
      </w:r>
      <w:r w:rsidR="00EA34BE" w:rsidRPr="00250F5D">
        <w:rPr>
          <w:color w:val="000000" w:themeColor="text1"/>
          <w:lang w:val="pt-BR"/>
        </w:rPr>
        <w:t>Bên Bán</w:t>
      </w:r>
      <w:r w:rsidRPr="00250F5D">
        <w:rPr>
          <w:color w:val="000000" w:themeColor="text1"/>
          <w:lang w:val="pt-BR"/>
        </w:rPr>
        <w:t xml:space="preserve"> phải bồi thường toàn bộ các thiệt hại, phí và chi phí phát sinh cho Bên Mua.</w:t>
      </w:r>
    </w:p>
    <w:p w:rsidR="005B14DC" w:rsidRPr="00250F5D" w:rsidRDefault="006B1B14" w:rsidP="00EE0062">
      <w:pPr>
        <w:pStyle w:val="ListParagraph"/>
        <w:numPr>
          <w:ilvl w:val="1"/>
          <w:numId w:val="39"/>
        </w:numPr>
        <w:spacing w:before="20" w:after="20" w:line="360" w:lineRule="auto"/>
        <w:ind w:left="540" w:right="-58" w:hanging="540"/>
        <w:jc w:val="both"/>
        <w:rPr>
          <w:b/>
          <w:color w:val="000000" w:themeColor="text1"/>
          <w:lang w:val="pt-BR"/>
        </w:rPr>
      </w:pPr>
      <w:r w:rsidRPr="00250F5D">
        <w:rPr>
          <w:b/>
          <w:color w:val="000000" w:themeColor="text1"/>
          <w:lang w:val="pt-BR"/>
        </w:rPr>
        <w:t>Chấm dứt Hợp đồng</w:t>
      </w:r>
    </w:p>
    <w:p w:rsidR="005B14DC" w:rsidRPr="00250F5D" w:rsidRDefault="005B14DC" w:rsidP="00EB14AB">
      <w:pPr>
        <w:spacing w:before="20" w:after="20" w:line="360" w:lineRule="auto"/>
        <w:jc w:val="both"/>
        <w:rPr>
          <w:color w:val="000000" w:themeColor="text1"/>
          <w:lang w:val="pt-BR"/>
        </w:rPr>
      </w:pPr>
      <w:r w:rsidRPr="00250F5D">
        <w:rPr>
          <w:color w:val="000000" w:themeColor="text1"/>
          <w:lang w:val="pt-BR"/>
        </w:rPr>
        <w:t xml:space="preserve">Một Bên có quyền đơn phương chấm dứt Hợp đồng với Bên kia khi xảy ra các trường hợp quy định tại </w:t>
      </w:r>
      <w:r w:rsidR="00685E25" w:rsidRPr="00250F5D">
        <w:rPr>
          <w:color w:val="000000" w:themeColor="text1"/>
          <w:lang w:val="pt-BR"/>
        </w:rPr>
        <w:t xml:space="preserve">Điều </w:t>
      </w:r>
      <w:r w:rsidRPr="00250F5D">
        <w:rPr>
          <w:color w:val="000000" w:themeColor="text1"/>
          <w:lang w:val="pt-BR"/>
        </w:rPr>
        <w:t>này. Khi một Bên đơn phương chấm dứt Hợp đồng, Bên đơn phương chấm dứt Hợp đồng phải thông báo cho Bên kia trước ít nhất 15 (mười lăm) ngày kể từ ngày dự định chấm dứt Hợp đồng.</w:t>
      </w:r>
    </w:p>
    <w:p w:rsidR="005B14DC" w:rsidRPr="00250F5D" w:rsidRDefault="005B14DC" w:rsidP="008025BD">
      <w:pPr>
        <w:pStyle w:val="ListParagraph"/>
        <w:numPr>
          <w:ilvl w:val="2"/>
          <w:numId w:val="39"/>
        </w:numPr>
        <w:spacing w:before="20" w:after="20" w:line="360" w:lineRule="auto"/>
        <w:ind w:left="0" w:firstLine="0"/>
        <w:jc w:val="both"/>
        <w:rPr>
          <w:color w:val="000000" w:themeColor="text1"/>
          <w:lang w:val="pt-BR"/>
        </w:rPr>
      </w:pPr>
      <w:r w:rsidRPr="00250F5D">
        <w:rPr>
          <w:color w:val="000000" w:themeColor="text1"/>
          <w:lang w:val="pt-BR"/>
        </w:rPr>
        <w:t xml:space="preserve">Bên Mua có quyền đơn phương chấm dứt vô điều kiện mà không phải chịu bất cứ trách nhiệm nào với </w:t>
      </w:r>
      <w:r w:rsidR="00EA34BE" w:rsidRPr="00250F5D">
        <w:rPr>
          <w:color w:val="000000" w:themeColor="text1"/>
          <w:lang w:val="pt-BR"/>
        </w:rPr>
        <w:t>Bên Bán</w:t>
      </w:r>
      <w:r w:rsidRPr="00250F5D">
        <w:rPr>
          <w:color w:val="000000" w:themeColor="text1"/>
          <w:lang w:val="pt-BR"/>
        </w:rPr>
        <w:t xml:space="preserve"> trong các trường hợp sau:</w:t>
      </w:r>
    </w:p>
    <w:p w:rsidR="005B14DC" w:rsidRPr="00250F5D" w:rsidRDefault="00EA34BE" w:rsidP="00685E25">
      <w:pPr>
        <w:numPr>
          <w:ilvl w:val="0"/>
          <w:numId w:val="44"/>
        </w:numPr>
        <w:spacing w:before="20" w:after="20" w:line="360" w:lineRule="auto"/>
        <w:ind w:left="540"/>
        <w:jc w:val="both"/>
        <w:rPr>
          <w:color w:val="000000" w:themeColor="text1"/>
          <w:lang w:val="pt-BR"/>
        </w:rPr>
      </w:pPr>
      <w:r w:rsidRPr="00250F5D">
        <w:rPr>
          <w:color w:val="000000" w:themeColor="text1"/>
          <w:lang w:val="pt-BR"/>
        </w:rPr>
        <w:t>Bên Bán</w:t>
      </w:r>
      <w:r w:rsidR="005B14DC" w:rsidRPr="00250F5D">
        <w:rPr>
          <w:color w:val="000000" w:themeColor="text1"/>
          <w:lang w:val="pt-BR"/>
        </w:rPr>
        <w:t xml:space="preserve"> rơi vào tình trạng bị giải thể, phá sản dẫn đến việc cung cấp sản phẩm bị đình trệ hoặc không còn khả năng tiếp tục thực hiện Hợp đồng. </w:t>
      </w:r>
    </w:p>
    <w:p w:rsidR="005B14DC" w:rsidRPr="00250F5D" w:rsidRDefault="005B14DC" w:rsidP="00685E25">
      <w:pPr>
        <w:numPr>
          <w:ilvl w:val="0"/>
          <w:numId w:val="44"/>
        </w:numPr>
        <w:spacing w:before="20" w:after="20" w:line="360" w:lineRule="auto"/>
        <w:ind w:left="540"/>
        <w:jc w:val="both"/>
        <w:rPr>
          <w:color w:val="000000" w:themeColor="text1"/>
          <w:lang w:val="pt-BR"/>
        </w:rPr>
      </w:pPr>
      <w:r w:rsidRPr="00250F5D">
        <w:rPr>
          <w:color w:val="000000" w:themeColor="text1"/>
          <w:lang w:val="pt-BR"/>
        </w:rPr>
        <w:t>Trường hợp Bên Mua nhận thấy hàng hóa không phù hợp với các điều kiện, điều khoản của Hợp đồng.</w:t>
      </w:r>
    </w:p>
    <w:p w:rsidR="005B14DC" w:rsidRPr="00250F5D" w:rsidRDefault="005B14DC" w:rsidP="00685E25">
      <w:pPr>
        <w:numPr>
          <w:ilvl w:val="0"/>
          <w:numId w:val="44"/>
        </w:numPr>
        <w:spacing w:before="20" w:after="20" w:line="360" w:lineRule="auto"/>
        <w:ind w:left="540"/>
        <w:jc w:val="both"/>
        <w:rPr>
          <w:color w:val="000000" w:themeColor="text1"/>
          <w:lang w:val="pt-BR"/>
        </w:rPr>
      </w:pPr>
      <w:r w:rsidRPr="00250F5D">
        <w:rPr>
          <w:color w:val="000000" w:themeColor="text1"/>
          <w:lang w:val="pt-BR"/>
        </w:rPr>
        <w:t xml:space="preserve">Trường hợp </w:t>
      </w:r>
      <w:r w:rsidR="00EA34BE" w:rsidRPr="00250F5D">
        <w:rPr>
          <w:color w:val="000000" w:themeColor="text1"/>
          <w:lang w:val="pt-BR"/>
        </w:rPr>
        <w:t>Bên Bán</w:t>
      </w:r>
      <w:r w:rsidRPr="00250F5D">
        <w:rPr>
          <w:color w:val="000000" w:themeColor="text1"/>
          <w:lang w:val="pt-BR"/>
        </w:rPr>
        <w:t xml:space="preserve"> giao hàng không đúng thời gian, địa điểm như thỏa thuận mà không có lý do chính đáng được Bên Mua chấp thuận.</w:t>
      </w:r>
    </w:p>
    <w:p w:rsidR="005B14DC" w:rsidRPr="00250F5D" w:rsidRDefault="005B14DC" w:rsidP="00685E25">
      <w:pPr>
        <w:numPr>
          <w:ilvl w:val="0"/>
          <w:numId w:val="44"/>
        </w:numPr>
        <w:spacing w:before="20" w:after="20" w:line="360" w:lineRule="auto"/>
        <w:ind w:left="540"/>
        <w:jc w:val="both"/>
        <w:rPr>
          <w:color w:val="000000" w:themeColor="text1"/>
          <w:lang w:val="pt-BR"/>
        </w:rPr>
      </w:pPr>
      <w:r w:rsidRPr="00250F5D">
        <w:rPr>
          <w:color w:val="000000" w:themeColor="text1"/>
          <w:lang w:val="pt-BR"/>
        </w:rPr>
        <w:t>Các trường hợp khác theo quy định của pháp luật.</w:t>
      </w:r>
    </w:p>
    <w:p w:rsidR="005B14DC" w:rsidRPr="00250F5D" w:rsidRDefault="005B14DC" w:rsidP="00685E25">
      <w:pPr>
        <w:pStyle w:val="ListParagraph"/>
        <w:numPr>
          <w:ilvl w:val="0"/>
          <w:numId w:val="44"/>
        </w:numPr>
        <w:spacing w:before="20" w:after="20" w:line="360" w:lineRule="auto"/>
        <w:ind w:left="540"/>
        <w:jc w:val="both"/>
        <w:rPr>
          <w:color w:val="000000" w:themeColor="text1"/>
          <w:lang w:val="pt-BR"/>
        </w:rPr>
      </w:pPr>
      <w:r w:rsidRPr="00250F5D">
        <w:rPr>
          <w:color w:val="000000" w:themeColor="text1"/>
          <w:lang w:val="pt-BR"/>
        </w:rPr>
        <w:t>Khi xảy ra các</w:t>
      </w:r>
      <w:r w:rsidR="0097744A" w:rsidRPr="00250F5D">
        <w:rPr>
          <w:color w:val="000000" w:themeColor="text1"/>
          <w:lang w:val="pt-BR"/>
        </w:rPr>
        <w:t xml:space="preserve"> trường hợp quy định tại khoản 8</w:t>
      </w:r>
      <w:r w:rsidRPr="00250F5D">
        <w:rPr>
          <w:color w:val="000000" w:themeColor="text1"/>
          <w:lang w:val="pt-BR"/>
        </w:rPr>
        <w:t xml:space="preserve">.2.1 của Hợp đồng này, Bên Mua có quyền không nhận hàng và không thanh toán cho </w:t>
      </w:r>
      <w:r w:rsidR="00EA34BE" w:rsidRPr="00250F5D">
        <w:rPr>
          <w:color w:val="000000" w:themeColor="text1"/>
          <w:lang w:val="pt-BR"/>
        </w:rPr>
        <w:t>Bên Bán</w:t>
      </w:r>
      <w:r w:rsidRPr="00250F5D">
        <w:rPr>
          <w:color w:val="000000" w:themeColor="text1"/>
          <w:lang w:val="pt-BR"/>
        </w:rPr>
        <w:t xml:space="preserve"> đồng thời </w:t>
      </w:r>
      <w:r w:rsidR="00EA34BE" w:rsidRPr="00250F5D">
        <w:rPr>
          <w:color w:val="000000" w:themeColor="text1"/>
          <w:lang w:val="pt-BR"/>
        </w:rPr>
        <w:t>Bên Bán</w:t>
      </w:r>
      <w:r w:rsidRPr="00250F5D">
        <w:rPr>
          <w:color w:val="000000" w:themeColor="text1"/>
          <w:lang w:val="pt-BR"/>
        </w:rPr>
        <w:t xml:space="preserve"> phải chịu phạt và bồi thường thiệt hại cho Bên Mua theo quy định tạ</w:t>
      </w:r>
      <w:r w:rsidR="0097744A" w:rsidRPr="00250F5D">
        <w:rPr>
          <w:color w:val="000000" w:themeColor="text1"/>
          <w:lang w:val="pt-BR"/>
        </w:rPr>
        <w:t>i Điều 7</w:t>
      </w:r>
      <w:r w:rsidRPr="00250F5D">
        <w:rPr>
          <w:color w:val="000000" w:themeColor="text1"/>
          <w:lang w:val="pt-BR"/>
        </w:rPr>
        <w:t xml:space="preserve"> của Hợp đồng này.</w:t>
      </w:r>
    </w:p>
    <w:p w:rsidR="005B14DC" w:rsidRPr="00250F5D" w:rsidRDefault="00EA34BE" w:rsidP="008025BD">
      <w:pPr>
        <w:pStyle w:val="ListParagraph"/>
        <w:numPr>
          <w:ilvl w:val="2"/>
          <w:numId w:val="39"/>
        </w:numPr>
        <w:spacing w:before="20" w:after="20" w:line="360" w:lineRule="auto"/>
        <w:ind w:left="0" w:firstLine="0"/>
        <w:jc w:val="both"/>
        <w:rPr>
          <w:color w:val="000000" w:themeColor="text1"/>
          <w:lang w:val="pt-BR"/>
        </w:rPr>
      </w:pPr>
      <w:r w:rsidRPr="00250F5D">
        <w:rPr>
          <w:color w:val="000000" w:themeColor="text1"/>
          <w:lang w:val="pt-BR"/>
        </w:rPr>
        <w:t>Bên Bán</w:t>
      </w:r>
      <w:r w:rsidR="005B14DC" w:rsidRPr="00250F5D">
        <w:rPr>
          <w:color w:val="000000" w:themeColor="text1"/>
          <w:lang w:val="pt-BR"/>
        </w:rPr>
        <w:t xml:space="preserve"> có quyền chấm dứt vô điều kiện mà không phải chịu bất cứ trách nhiệm nào với Bên Mua trong các trường hợp sau:</w:t>
      </w:r>
    </w:p>
    <w:p w:rsidR="005B14DC" w:rsidRPr="00250F5D" w:rsidRDefault="005B14DC" w:rsidP="00685E25">
      <w:pPr>
        <w:pStyle w:val="ListParagraph"/>
        <w:numPr>
          <w:ilvl w:val="0"/>
          <w:numId w:val="46"/>
        </w:numPr>
        <w:spacing w:before="20" w:after="20" w:line="360" w:lineRule="auto"/>
        <w:ind w:left="540"/>
        <w:jc w:val="both"/>
        <w:rPr>
          <w:color w:val="000000" w:themeColor="text1"/>
          <w:lang w:val="pt-BR"/>
        </w:rPr>
      </w:pPr>
      <w:r w:rsidRPr="00250F5D">
        <w:rPr>
          <w:color w:val="000000" w:themeColor="text1"/>
          <w:lang w:val="pt-BR"/>
        </w:rPr>
        <w:t xml:space="preserve">Bên Mua rơi vào tình trạng bị giải thể, phá sản dẫn đến việc không còn khả năng tiếp tục thực hiện Hợp đồng. </w:t>
      </w:r>
    </w:p>
    <w:p w:rsidR="005B14DC" w:rsidRPr="00250F5D" w:rsidRDefault="005B14DC" w:rsidP="00685E25">
      <w:pPr>
        <w:pStyle w:val="ListParagraph"/>
        <w:numPr>
          <w:ilvl w:val="0"/>
          <w:numId w:val="46"/>
        </w:numPr>
        <w:spacing w:before="20" w:after="20" w:line="360" w:lineRule="auto"/>
        <w:ind w:left="540"/>
        <w:jc w:val="both"/>
        <w:rPr>
          <w:color w:val="000000" w:themeColor="text1"/>
          <w:lang w:val="pt-BR"/>
        </w:rPr>
      </w:pPr>
      <w:r w:rsidRPr="00250F5D">
        <w:rPr>
          <w:color w:val="000000" w:themeColor="text1"/>
          <w:lang w:val="pt-BR"/>
        </w:rPr>
        <w:t>Trường hợp Bên Mua không thanh toán theo quy định đã thỏa thuận tại Điều 3 của Hợp đồng này và quá 30 (ba mươi) ngày kể từ ngày hết thời hạn thanh toán.</w:t>
      </w:r>
    </w:p>
    <w:p w:rsidR="005B14DC" w:rsidRPr="00250F5D" w:rsidRDefault="005B14DC" w:rsidP="00685E25">
      <w:pPr>
        <w:pStyle w:val="ListParagraph"/>
        <w:numPr>
          <w:ilvl w:val="0"/>
          <w:numId w:val="46"/>
        </w:numPr>
        <w:spacing w:before="20" w:after="20" w:line="360" w:lineRule="auto"/>
        <w:ind w:left="540"/>
        <w:jc w:val="both"/>
        <w:rPr>
          <w:color w:val="000000" w:themeColor="text1"/>
          <w:lang w:val="pt-BR"/>
        </w:rPr>
      </w:pPr>
      <w:r w:rsidRPr="00250F5D">
        <w:rPr>
          <w:color w:val="000000" w:themeColor="text1"/>
          <w:lang w:val="pt-BR"/>
        </w:rPr>
        <w:t>Các trường hợp khác theo quy định của pháp luật.</w:t>
      </w:r>
    </w:p>
    <w:p w:rsidR="00223800" w:rsidRPr="00250F5D" w:rsidRDefault="005B14DC" w:rsidP="00685E25">
      <w:pPr>
        <w:spacing w:before="20" w:after="20" w:line="360" w:lineRule="auto"/>
        <w:jc w:val="both"/>
        <w:rPr>
          <w:color w:val="000000" w:themeColor="text1"/>
          <w:lang w:val="pt-BR"/>
        </w:rPr>
      </w:pPr>
      <w:r w:rsidRPr="00250F5D">
        <w:rPr>
          <w:color w:val="000000" w:themeColor="text1"/>
          <w:lang w:val="pt-BR"/>
        </w:rPr>
        <w:t>Khi xảy ra các</w:t>
      </w:r>
      <w:r w:rsidR="00685E25" w:rsidRPr="00250F5D">
        <w:rPr>
          <w:color w:val="000000" w:themeColor="text1"/>
          <w:lang w:val="pt-BR"/>
        </w:rPr>
        <w:t xml:space="preserve"> trường hợp quy định tại khoản 8</w:t>
      </w:r>
      <w:r w:rsidRPr="00250F5D">
        <w:rPr>
          <w:color w:val="000000" w:themeColor="text1"/>
          <w:lang w:val="pt-BR"/>
        </w:rPr>
        <w:t xml:space="preserve">.2.2 của Hợp đồng này, </w:t>
      </w:r>
      <w:r w:rsidR="00EA34BE" w:rsidRPr="00250F5D">
        <w:rPr>
          <w:color w:val="000000" w:themeColor="text1"/>
          <w:lang w:val="pt-BR"/>
        </w:rPr>
        <w:t>Bên Bán</w:t>
      </w:r>
      <w:r w:rsidRPr="00250F5D">
        <w:rPr>
          <w:color w:val="000000" w:themeColor="text1"/>
          <w:lang w:val="pt-BR"/>
        </w:rPr>
        <w:t xml:space="preserve"> có quyền yêu cầu Bên Mua thanh toán cho </w:t>
      </w:r>
      <w:r w:rsidR="00EA34BE" w:rsidRPr="00250F5D">
        <w:rPr>
          <w:color w:val="000000" w:themeColor="text1"/>
          <w:lang w:val="pt-BR"/>
        </w:rPr>
        <w:t>Bên Bán</w:t>
      </w:r>
      <w:r w:rsidRPr="00250F5D">
        <w:rPr>
          <w:color w:val="000000" w:themeColor="text1"/>
          <w:lang w:val="pt-BR"/>
        </w:rPr>
        <w:t xml:space="preserve"> đồng thời Bên Mua phải chịu phạt và bồi thường thiệt hại cho </w:t>
      </w:r>
      <w:r w:rsidR="00685E25" w:rsidRPr="00250F5D">
        <w:rPr>
          <w:color w:val="000000" w:themeColor="text1"/>
          <w:lang w:val="pt-BR"/>
        </w:rPr>
        <w:t>Bên Mua theo quy định tại Điều 7</w:t>
      </w:r>
      <w:r w:rsidRPr="00250F5D">
        <w:rPr>
          <w:color w:val="000000" w:themeColor="text1"/>
          <w:lang w:val="pt-BR"/>
        </w:rPr>
        <w:t xml:space="preserve"> của Hợp đồng này.</w:t>
      </w:r>
    </w:p>
    <w:p w:rsidR="005B14DC" w:rsidRPr="00250F5D" w:rsidRDefault="004C3691" w:rsidP="00EE0062">
      <w:pPr>
        <w:spacing w:before="20" w:after="20" w:line="360" w:lineRule="auto"/>
        <w:jc w:val="both"/>
        <w:rPr>
          <w:b/>
          <w:color w:val="000000" w:themeColor="text1"/>
          <w:lang w:val="pt-BR"/>
        </w:rPr>
      </w:pPr>
      <w:r w:rsidRPr="00250F5D">
        <w:rPr>
          <w:b/>
          <w:color w:val="000000" w:themeColor="text1"/>
          <w:lang w:val="pt-BR"/>
        </w:rPr>
        <w:t xml:space="preserve">ĐIỀU 9: </w:t>
      </w:r>
      <w:r w:rsidR="006B1B14" w:rsidRPr="00250F5D">
        <w:rPr>
          <w:b/>
          <w:color w:val="000000" w:themeColor="text1"/>
          <w:lang w:val="pt-BR"/>
        </w:rPr>
        <w:t>CHUYỂN NHƯỢNG HỢP ĐỒNG</w:t>
      </w:r>
    </w:p>
    <w:p w:rsidR="00A61EB0" w:rsidRPr="00250F5D" w:rsidRDefault="005B14DC" w:rsidP="00EB14AB">
      <w:pPr>
        <w:spacing w:before="20" w:after="20" w:line="360" w:lineRule="auto"/>
        <w:jc w:val="both"/>
        <w:rPr>
          <w:color w:val="000000" w:themeColor="text1"/>
          <w:lang w:val="pt-BR"/>
        </w:rPr>
      </w:pPr>
      <w:r w:rsidRPr="00250F5D">
        <w:rPr>
          <w:color w:val="000000" w:themeColor="text1"/>
          <w:lang w:val="pt-BR"/>
        </w:rPr>
        <w:t>Không Bên nào sẽ có quyền chuyển giao hay ký kết Hợp đồng phụ đối với bất cứ trách nhiệm nào của mình theo bản Hợp đồng này mà không có sự đồng ý trước bằng văn bản  của bên kia, sự đồng ý này sẽ không được trì hoãn hay từ chối một cách bất hợp lý.</w:t>
      </w:r>
    </w:p>
    <w:p w:rsidR="005B14DC" w:rsidRPr="00250F5D" w:rsidRDefault="004C3691" w:rsidP="00EE0062">
      <w:pPr>
        <w:spacing w:before="20" w:after="20" w:line="360" w:lineRule="auto"/>
        <w:jc w:val="both"/>
        <w:rPr>
          <w:b/>
          <w:color w:val="000000" w:themeColor="text1"/>
        </w:rPr>
      </w:pPr>
      <w:r w:rsidRPr="00250F5D">
        <w:rPr>
          <w:b/>
          <w:color w:val="000000" w:themeColor="text1"/>
        </w:rPr>
        <w:t xml:space="preserve">ĐIỀU 10: </w:t>
      </w:r>
      <w:r w:rsidR="006B1B14" w:rsidRPr="00250F5D">
        <w:rPr>
          <w:b/>
          <w:color w:val="000000" w:themeColor="text1"/>
        </w:rPr>
        <w:t>BẤT KHẢ KHÁNG</w:t>
      </w:r>
    </w:p>
    <w:p w:rsidR="005B14DC" w:rsidRPr="00250F5D" w:rsidRDefault="005B14DC" w:rsidP="00EB14AB">
      <w:pPr>
        <w:pStyle w:val="ListParagraph"/>
        <w:numPr>
          <w:ilvl w:val="0"/>
          <w:numId w:val="41"/>
        </w:numPr>
        <w:spacing w:before="20" w:after="20" w:line="360" w:lineRule="auto"/>
        <w:jc w:val="both"/>
        <w:rPr>
          <w:color w:val="000000" w:themeColor="text1"/>
          <w:lang w:val="pt-BR"/>
        </w:rPr>
      </w:pPr>
      <w:r w:rsidRPr="00250F5D">
        <w:rPr>
          <w:color w:val="000000" w:themeColor="text1"/>
          <w:lang w:val="pt-BR"/>
        </w:rPr>
        <w:lastRenderedPageBreak/>
        <w:t>Sự kiện bất khả kháng là sự kiện xảy ra mang tính khách quan và nằm ngoài tầm kiểm soát của Các Bên nh</w:t>
      </w:r>
      <w:r w:rsidRPr="00250F5D">
        <w:rPr>
          <w:color w:val="000000" w:themeColor="text1"/>
          <w:lang w:val="pt-BR"/>
        </w:rPr>
        <w:softHyphen/>
        <w:t>ư hoả hoạn, chiến tranh hoặc có nguy cơ xảy ra chiến tranh,... và các thảm hoạ khác chư</w:t>
      </w:r>
      <w:r w:rsidRPr="00250F5D">
        <w:rPr>
          <w:color w:val="000000" w:themeColor="text1"/>
          <w:lang w:val="pt-BR"/>
        </w:rPr>
        <w:softHyphen/>
        <w:t>a lư</w:t>
      </w:r>
      <w:r w:rsidRPr="00250F5D">
        <w:rPr>
          <w:color w:val="000000" w:themeColor="text1"/>
          <w:lang w:val="pt-BR"/>
        </w:rPr>
        <w:softHyphen/>
        <w:t>ờng hết đư</w:t>
      </w:r>
      <w:r w:rsidRPr="00250F5D">
        <w:rPr>
          <w:color w:val="000000" w:themeColor="text1"/>
          <w:lang w:val="pt-BR"/>
        </w:rPr>
        <w:softHyphen/>
        <w:t xml:space="preserve">ợc, sự thay đổi chính sách hoặc ngăn cấm của cơ quan có thẩm quyền của Việt Nam. Khi xảy ra sự kiện bất khả kháng, Bên bị ảnh hưởng phải thông báo cho Bên kia về sự kiện bất khả kháng trong vòng 10 ngày kể từ ngày xảy ra sự kiện bất khả kháng kèm theo xác nhận của cơ quan có thẩm quyền. </w:t>
      </w:r>
    </w:p>
    <w:p w:rsidR="005B14DC" w:rsidRPr="00250F5D" w:rsidRDefault="005B14DC" w:rsidP="00EB14AB">
      <w:pPr>
        <w:pStyle w:val="ListParagraph"/>
        <w:numPr>
          <w:ilvl w:val="0"/>
          <w:numId w:val="41"/>
        </w:numPr>
        <w:spacing w:before="20" w:after="20" w:line="360" w:lineRule="auto"/>
        <w:jc w:val="both"/>
        <w:rPr>
          <w:color w:val="000000" w:themeColor="text1"/>
          <w:lang w:val="pt-BR"/>
        </w:rPr>
      </w:pPr>
      <w:r w:rsidRPr="00250F5D">
        <w:rPr>
          <w:color w:val="000000" w:themeColor="text1"/>
          <w:lang w:val="pt-BR"/>
        </w:rPr>
        <w:t>Bên gặp sự kiện bất khả kháng phải nỗ lực hết sức để khắc phục và tiếp tục thực hiện hợp đồng ngay sau khi chấm dứt sự kiện bất khả kháng. Không bên nào bị coi là vi phạm hợp đồng khi không thực hiện được, hoặc thực hiện chậm trễ nghĩa vụ của mình trong hợp đồng vì lý do bất khả kháng quy định ở trên đây.</w:t>
      </w:r>
    </w:p>
    <w:p w:rsidR="005B14DC" w:rsidRPr="00250F5D" w:rsidRDefault="005B14DC" w:rsidP="00EB14AB">
      <w:pPr>
        <w:pStyle w:val="ListParagraph"/>
        <w:numPr>
          <w:ilvl w:val="0"/>
          <w:numId w:val="41"/>
        </w:numPr>
        <w:spacing w:before="20" w:after="20" w:line="360" w:lineRule="auto"/>
        <w:jc w:val="both"/>
        <w:rPr>
          <w:color w:val="000000" w:themeColor="text1"/>
          <w:lang w:val="pt-BR"/>
        </w:rPr>
      </w:pPr>
      <w:r w:rsidRPr="00250F5D">
        <w:rPr>
          <w:color w:val="000000" w:themeColor="text1"/>
          <w:lang w:val="pt-BR"/>
        </w:rPr>
        <w:t>Trong trư</w:t>
      </w:r>
      <w:r w:rsidRPr="00250F5D">
        <w:rPr>
          <w:color w:val="000000" w:themeColor="text1"/>
          <w:lang w:val="pt-BR"/>
        </w:rPr>
        <w:softHyphen/>
        <w:t>ờng hợp xảy ra sự kiện bất khả kháng, thời gian thực hiện Hợp đồng sẽ được kéo dài bằng thời gian diễn ra sự kiện bất khả kháng mà Bên bị ảnh hư</w:t>
      </w:r>
      <w:r w:rsidRPr="00250F5D">
        <w:rPr>
          <w:color w:val="000000" w:themeColor="text1"/>
          <w:lang w:val="pt-BR"/>
        </w:rPr>
        <w:softHyphen/>
        <w:t>ởng không thể thực hiện các nghĩa vụ theo Hợp đồng của mình và được Hai Bên cùng nhau xác nhận bằng văn bản hoặc Hai Bên thỏa thuận tạm dừng hay chấm dứt Hợp đồng.</w:t>
      </w:r>
    </w:p>
    <w:p w:rsidR="005B14DC" w:rsidRPr="00250F5D" w:rsidRDefault="005B14DC" w:rsidP="00EB14AB">
      <w:pPr>
        <w:pStyle w:val="ListParagraph"/>
        <w:numPr>
          <w:ilvl w:val="0"/>
          <w:numId w:val="41"/>
        </w:numPr>
        <w:spacing w:before="20" w:after="20" w:line="360" w:lineRule="auto"/>
        <w:jc w:val="both"/>
        <w:rPr>
          <w:color w:val="000000" w:themeColor="text1"/>
          <w:lang w:val="pt-BR"/>
        </w:rPr>
      </w:pPr>
      <w:r w:rsidRPr="00250F5D">
        <w:rPr>
          <w:color w:val="000000" w:themeColor="text1"/>
          <w:bdr w:val="none" w:sz="0" w:space="0" w:color="auto" w:frame="1"/>
          <w:lang w:val="pt-BR"/>
        </w:rPr>
        <w:t>Bên gặp sự kiện bất khả kháng phải thông báo ngay cho Bên kia biết và phải cung cấp chứng cứ chứng minh sự kiện bất khả kháng đó là nguyên nhân trực tiếp dẫn tới việc vi phạm Hợp đồng.</w:t>
      </w:r>
    </w:p>
    <w:p w:rsidR="005B14DC" w:rsidRPr="00250F5D" w:rsidRDefault="005B14DC" w:rsidP="00EB14AB">
      <w:pPr>
        <w:pStyle w:val="ListParagraph"/>
        <w:numPr>
          <w:ilvl w:val="0"/>
          <w:numId w:val="41"/>
        </w:numPr>
        <w:spacing w:before="20" w:after="20" w:line="360" w:lineRule="auto"/>
        <w:jc w:val="both"/>
        <w:rPr>
          <w:color w:val="000000" w:themeColor="text1"/>
          <w:bdr w:val="none" w:sz="0" w:space="0" w:color="auto" w:frame="1"/>
          <w:lang w:val="pt-BR"/>
        </w:rPr>
      </w:pPr>
      <w:r w:rsidRPr="00250F5D">
        <w:rPr>
          <w:color w:val="000000" w:themeColor="text1"/>
          <w:bdr w:val="none" w:sz="0" w:space="0" w:color="auto" w:frame="1"/>
          <w:lang w:val="pt-BR"/>
        </w:rPr>
        <w:t xml:space="preserve">Nếu sự kiện Bất khả kháng kéo dài quá 30 (ba mươi) ngày, thì Bên Mua có quyền chấm dứt Hợp đồng với điều kiện Bên Mua thanh toán cho </w:t>
      </w:r>
      <w:r w:rsidR="00EA34BE" w:rsidRPr="00250F5D">
        <w:rPr>
          <w:color w:val="000000" w:themeColor="text1"/>
          <w:bdr w:val="none" w:sz="0" w:space="0" w:color="auto" w:frame="1"/>
          <w:lang w:val="pt-BR"/>
        </w:rPr>
        <w:t>Bên Bán</w:t>
      </w:r>
      <w:r w:rsidRPr="00250F5D">
        <w:rPr>
          <w:color w:val="000000" w:themeColor="text1"/>
          <w:bdr w:val="none" w:sz="0" w:space="0" w:color="auto" w:frame="1"/>
          <w:lang w:val="pt-BR"/>
        </w:rPr>
        <w:t xml:space="preserve"> số tiền tương ứng với số hàng hóa mà Bên Mua đã nhận được từ </w:t>
      </w:r>
      <w:r w:rsidR="00EA34BE" w:rsidRPr="00250F5D">
        <w:rPr>
          <w:color w:val="000000" w:themeColor="text1"/>
          <w:bdr w:val="none" w:sz="0" w:space="0" w:color="auto" w:frame="1"/>
          <w:lang w:val="pt-BR"/>
        </w:rPr>
        <w:t>Bên Bán</w:t>
      </w:r>
      <w:r w:rsidRPr="00250F5D">
        <w:rPr>
          <w:color w:val="000000" w:themeColor="text1"/>
          <w:bdr w:val="none" w:sz="0" w:space="0" w:color="auto" w:frame="1"/>
          <w:lang w:val="pt-BR"/>
        </w:rPr>
        <w:t xml:space="preserve"> cho đến ngày Hợp đồng bị chấm dứt.</w:t>
      </w:r>
    </w:p>
    <w:p w:rsidR="005B14DC" w:rsidRPr="00250F5D" w:rsidRDefault="004C3691" w:rsidP="00EE0062">
      <w:pPr>
        <w:spacing w:before="20" w:after="20" w:line="360" w:lineRule="auto"/>
        <w:jc w:val="both"/>
        <w:rPr>
          <w:b/>
          <w:color w:val="000000" w:themeColor="text1"/>
          <w:lang w:val="pt-BR"/>
        </w:rPr>
      </w:pPr>
      <w:r w:rsidRPr="00250F5D">
        <w:rPr>
          <w:b/>
          <w:color w:val="000000" w:themeColor="text1"/>
          <w:lang w:val="pt-BR"/>
        </w:rPr>
        <w:t xml:space="preserve">ĐIỀU 11: </w:t>
      </w:r>
      <w:r w:rsidR="006B1B14" w:rsidRPr="00250F5D">
        <w:rPr>
          <w:b/>
          <w:color w:val="000000" w:themeColor="text1"/>
          <w:lang w:val="pt-BR"/>
        </w:rPr>
        <w:t>GIẢI QUYẾT TRANH CHẤP</w:t>
      </w:r>
    </w:p>
    <w:p w:rsidR="005B14DC" w:rsidRPr="00250F5D" w:rsidRDefault="005B14DC" w:rsidP="00EB14AB">
      <w:pPr>
        <w:pStyle w:val="ListParagraph"/>
        <w:numPr>
          <w:ilvl w:val="0"/>
          <w:numId w:val="41"/>
        </w:numPr>
        <w:spacing w:before="20" w:after="20" w:line="360" w:lineRule="auto"/>
        <w:jc w:val="both"/>
        <w:rPr>
          <w:color w:val="000000" w:themeColor="text1"/>
          <w:lang w:val="it-IT"/>
        </w:rPr>
      </w:pPr>
      <w:r w:rsidRPr="00250F5D">
        <w:rPr>
          <w:color w:val="000000" w:themeColor="text1"/>
          <w:lang w:val="it-IT"/>
        </w:rPr>
        <w:t>Trong trường hợp có tranh chấp xuất phát từ Hợp đồng, hai Bên sẽ cố gắng giải quyết bằng con đường thương lượng, hòa giải.</w:t>
      </w:r>
    </w:p>
    <w:p w:rsidR="005B14DC" w:rsidRPr="00250F5D" w:rsidRDefault="005B14DC" w:rsidP="00EB14AB">
      <w:pPr>
        <w:pStyle w:val="ListParagraph"/>
        <w:numPr>
          <w:ilvl w:val="0"/>
          <w:numId w:val="41"/>
        </w:numPr>
        <w:spacing w:before="20" w:after="20" w:line="360" w:lineRule="auto"/>
        <w:jc w:val="both"/>
        <w:rPr>
          <w:color w:val="000000" w:themeColor="text1"/>
          <w:lang w:val="it-IT"/>
        </w:rPr>
      </w:pPr>
      <w:r w:rsidRPr="00250F5D">
        <w:rPr>
          <w:color w:val="000000" w:themeColor="text1"/>
          <w:lang w:val="it-IT"/>
        </w:rPr>
        <w:t>Trong trường hợp tranh chấp không giải quyết được bằng thương lượng thì sẽ đưa ra Toà án có thẩm quyền để giải quyết, quyết định của Toà án sẽ là quyết định cuối cùng và có giá trị bắt buộc đối với Các Bên.</w:t>
      </w:r>
    </w:p>
    <w:p w:rsidR="005B14DC" w:rsidRPr="00250F5D" w:rsidRDefault="005B14DC" w:rsidP="00EE0062">
      <w:pPr>
        <w:numPr>
          <w:ilvl w:val="0"/>
          <w:numId w:val="2"/>
        </w:numPr>
        <w:tabs>
          <w:tab w:val="clear" w:pos="720"/>
        </w:tabs>
        <w:spacing w:before="20" w:after="20" w:line="360" w:lineRule="auto"/>
        <w:ind w:left="0" w:firstLine="540"/>
        <w:jc w:val="both"/>
        <w:rPr>
          <w:color w:val="000000" w:themeColor="text1"/>
          <w:lang w:val="vi-VN"/>
        </w:rPr>
      </w:pPr>
      <w:r w:rsidRPr="00250F5D">
        <w:rPr>
          <w:color w:val="000000" w:themeColor="text1"/>
          <w:lang w:val="it-IT"/>
        </w:rPr>
        <w:t>Án Phí và các chi phí liên quan (bao gồm cả phí luật sư) sẽ do Bên thua kiện chịu.</w:t>
      </w:r>
      <w:r w:rsidRPr="00250F5D">
        <w:rPr>
          <w:noProof/>
          <w:color w:val="000000" w:themeColor="text1"/>
          <w:lang w:val="it-IT"/>
        </w:rPr>
        <w:t xml:space="preserve"> </w:t>
      </w:r>
    </w:p>
    <w:p w:rsidR="00B62429" w:rsidRPr="00250F5D" w:rsidRDefault="00B62429" w:rsidP="00B62429">
      <w:pPr>
        <w:tabs>
          <w:tab w:val="left" w:pos="720"/>
        </w:tabs>
        <w:spacing w:line="288" w:lineRule="auto"/>
        <w:jc w:val="both"/>
        <w:rPr>
          <w:rStyle w:val="Strong"/>
          <w:bCs w:val="0"/>
          <w:color w:val="000000" w:themeColor="text1"/>
        </w:rPr>
      </w:pPr>
      <w:r w:rsidRPr="00250F5D">
        <w:rPr>
          <w:b/>
          <w:color w:val="000000" w:themeColor="text1"/>
        </w:rPr>
        <w:t>ĐIỀU 12: BẢO MẬT</w:t>
      </w:r>
    </w:p>
    <w:p w:rsidR="00B62429" w:rsidRPr="00250F5D" w:rsidRDefault="00B62429" w:rsidP="00B62429">
      <w:pPr>
        <w:pStyle w:val="NormalWeb"/>
        <w:numPr>
          <w:ilvl w:val="1"/>
          <w:numId w:val="48"/>
        </w:numPr>
        <w:shd w:val="clear" w:color="auto" w:fill="FFFFFF"/>
        <w:spacing w:before="0" w:beforeAutospacing="0" w:after="0" w:afterAutospacing="0" w:line="360" w:lineRule="auto"/>
        <w:ind w:left="810"/>
        <w:jc w:val="both"/>
        <w:rPr>
          <w:color w:val="000000" w:themeColor="text1"/>
        </w:rPr>
      </w:pPr>
      <w:r w:rsidRPr="00250F5D">
        <w:rPr>
          <w:color w:val="000000" w:themeColor="text1"/>
        </w:rPr>
        <w:t>Các Bên có trách nhiệm phải giữ kín tất cả những thông tin liên quan tới Hợp đồng và Phụ lục Hợp đồng, thông tin khách hàng mà mình nhận được từ phía Bên kia trong suốt thời hạn của Hợp đồng.</w:t>
      </w:r>
    </w:p>
    <w:p w:rsidR="00B62429" w:rsidRPr="00250F5D" w:rsidRDefault="00B62429" w:rsidP="00B62429">
      <w:pPr>
        <w:pStyle w:val="NormalWeb"/>
        <w:numPr>
          <w:ilvl w:val="1"/>
          <w:numId w:val="48"/>
        </w:numPr>
        <w:shd w:val="clear" w:color="auto" w:fill="FFFFFF"/>
        <w:spacing w:before="0" w:beforeAutospacing="0" w:after="0" w:afterAutospacing="0" w:line="360" w:lineRule="auto"/>
        <w:ind w:left="810"/>
        <w:jc w:val="both"/>
        <w:rPr>
          <w:color w:val="000000" w:themeColor="text1"/>
        </w:rPr>
      </w:pPr>
      <w:r w:rsidRPr="00250F5D">
        <w:rPr>
          <w:color w:val="000000" w:themeColor="text1"/>
        </w:rPr>
        <w:t>Mỗi Bên không được tiết lộ cho bất cứ Bên thứ ba nào bất kỳ thông tin nói trên trừ trường hợp được chấp thuận bằng văn bản của Bên kia hoặc theo yêu cầu của cơ quan quản lý Nhà nước có thẩm quyền.</w:t>
      </w:r>
    </w:p>
    <w:p w:rsidR="00B62429" w:rsidRPr="00250F5D" w:rsidRDefault="00B62429" w:rsidP="00B62429">
      <w:pPr>
        <w:pStyle w:val="NormalWeb"/>
        <w:numPr>
          <w:ilvl w:val="1"/>
          <w:numId w:val="48"/>
        </w:numPr>
        <w:shd w:val="clear" w:color="auto" w:fill="FFFFFF"/>
        <w:spacing w:before="0" w:beforeAutospacing="0" w:after="0" w:afterAutospacing="0" w:line="360" w:lineRule="auto"/>
        <w:ind w:left="810"/>
        <w:jc w:val="both"/>
        <w:rPr>
          <w:color w:val="000000" w:themeColor="text1"/>
        </w:rPr>
      </w:pPr>
      <w:r w:rsidRPr="00250F5D">
        <w:rPr>
          <w:color w:val="000000" w:themeColor="text1"/>
        </w:rPr>
        <w:t>Mỗi Bên phải tiến hành mọi biện pháp cần thiết để đảm bảo rằng không một nhân viên nào hay bất cứ ai thuộc sự quản lý của mình vi phạm điều khoản này.</w:t>
      </w:r>
    </w:p>
    <w:p w:rsidR="00B62429" w:rsidRPr="00250F5D" w:rsidRDefault="00B62429" w:rsidP="00B62429">
      <w:pPr>
        <w:pStyle w:val="NormalWeb"/>
        <w:numPr>
          <w:ilvl w:val="1"/>
          <w:numId w:val="48"/>
        </w:numPr>
        <w:shd w:val="clear" w:color="auto" w:fill="FFFFFF"/>
        <w:spacing w:before="0" w:beforeAutospacing="0" w:after="0" w:afterAutospacing="0" w:line="360" w:lineRule="auto"/>
        <w:ind w:left="810"/>
        <w:jc w:val="both"/>
        <w:rPr>
          <w:color w:val="000000" w:themeColor="text1"/>
        </w:rPr>
      </w:pPr>
      <w:r w:rsidRPr="00250F5D">
        <w:rPr>
          <w:color w:val="000000" w:themeColor="text1"/>
        </w:rPr>
        <w:lastRenderedPageBreak/>
        <w:t>Điều khoản này vẫn còn hiệu lực ngay cả khi Hợp đồng này hết hiệu lực và hai bên không còn hợp tác.</w:t>
      </w:r>
    </w:p>
    <w:p w:rsidR="005B14DC" w:rsidRPr="00250F5D" w:rsidRDefault="00B62429" w:rsidP="00EE0062">
      <w:pPr>
        <w:spacing w:before="20" w:after="20" w:line="360" w:lineRule="auto"/>
        <w:jc w:val="both"/>
        <w:rPr>
          <w:b/>
          <w:color w:val="000000" w:themeColor="text1"/>
        </w:rPr>
      </w:pPr>
      <w:r w:rsidRPr="00250F5D">
        <w:rPr>
          <w:b/>
          <w:color w:val="000000" w:themeColor="text1"/>
        </w:rPr>
        <w:t>ĐIỀU 13</w:t>
      </w:r>
      <w:r w:rsidR="004C3691" w:rsidRPr="00250F5D">
        <w:rPr>
          <w:b/>
          <w:color w:val="000000" w:themeColor="text1"/>
        </w:rPr>
        <w:t xml:space="preserve">:  </w:t>
      </w:r>
      <w:r w:rsidR="006B1B14" w:rsidRPr="00250F5D">
        <w:rPr>
          <w:b/>
          <w:color w:val="000000" w:themeColor="text1"/>
        </w:rPr>
        <w:t>ĐIỀU KHOẢN CHUNG</w:t>
      </w:r>
    </w:p>
    <w:p w:rsidR="005B14DC" w:rsidRPr="00250F5D" w:rsidRDefault="005B14DC" w:rsidP="00EB14AB">
      <w:pPr>
        <w:pStyle w:val="ListParagraph"/>
        <w:numPr>
          <w:ilvl w:val="0"/>
          <w:numId w:val="41"/>
        </w:numPr>
        <w:spacing w:before="20" w:after="20" w:line="360" w:lineRule="auto"/>
        <w:jc w:val="both"/>
        <w:rPr>
          <w:color w:val="000000" w:themeColor="text1"/>
        </w:rPr>
      </w:pPr>
      <w:r w:rsidRPr="00250F5D">
        <w:rPr>
          <w:iCs/>
          <w:color w:val="000000" w:themeColor="text1"/>
        </w:rPr>
        <w:t xml:space="preserve">Hai bên cam đoan và bảo đảm rằng tại thời điểm ký kết hợp đồng này và trong suốt quá trình thực hiện hợp đồng (a) cả hai bên đều đang tồn tại hợp pháp và trong tình trạng tốt theo pháp luật hiện hành; (b) việc ký và thực </w:t>
      </w:r>
      <w:r w:rsidR="00706807" w:rsidRPr="00250F5D">
        <w:rPr>
          <w:iCs/>
          <w:color w:val="000000" w:themeColor="text1"/>
        </w:rPr>
        <w:t xml:space="preserve">hiện nghĩa vụ theo hợp đồng này. </w:t>
      </w:r>
      <w:r w:rsidRPr="00250F5D">
        <w:rPr>
          <w:color w:val="000000" w:themeColor="text1"/>
          <w:lang w:val="pt-BR"/>
        </w:rPr>
        <w:t>Hai Bên cam kết thực hiện đúng các điều khoản quy định trong Hợp đồng, không làm gì gây thiệt hại cho Bên kia và sẽ có trách nhiệm đền bù mọi thiệt hại do mình gây ra.</w:t>
      </w:r>
    </w:p>
    <w:p w:rsidR="005B14DC" w:rsidRPr="00250F5D" w:rsidRDefault="005B14DC" w:rsidP="00EB14AB">
      <w:pPr>
        <w:pStyle w:val="ListParagraph"/>
        <w:numPr>
          <w:ilvl w:val="0"/>
          <w:numId w:val="41"/>
        </w:numPr>
        <w:spacing w:before="20" w:after="20" w:line="360" w:lineRule="auto"/>
        <w:jc w:val="both"/>
        <w:rPr>
          <w:color w:val="000000" w:themeColor="text1"/>
        </w:rPr>
      </w:pPr>
      <w:r w:rsidRPr="00250F5D">
        <w:rPr>
          <w:color w:val="000000" w:themeColor="text1"/>
        </w:rPr>
        <w:t>Nếu bất kỳ quy định hoặc điều khoản nào của Hợp đồng này trở nên không có giá trị toàn bộ hoặc một phần thì hiệu lực của những quy định còn lại của Hợp đồng này sẽ không bị ảnh hưởng. Trong trường hợp đó, Các Bên sẽ, nếu có thể, thay thế những quy định không còn giá trị đó bằng một quy định có giá trị khác phù hợp với tinh thần và mục đích của Hợp đồng này.</w:t>
      </w:r>
    </w:p>
    <w:p w:rsidR="005B14DC" w:rsidRPr="00250F5D" w:rsidRDefault="005B14DC" w:rsidP="00EB14AB">
      <w:pPr>
        <w:pStyle w:val="ListParagraph"/>
        <w:numPr>
          <w:ilvl w:val="0"/>
          <w:numId w:val="41"/>
        </w:numPr>
        <w:spacing w:before="20" w:after="20" w:line="360" w:lineRule="auto"/>
        <w:jc w:val="both"/>
        <w:rPr>
          <w:color w:val="000000" w:themeColor="text1"/>
          <w:lang w:val="pt-BR"/>
        </w:rPr>
      </w:pPr>
      <w:r w:rsidRPr="00250F5D">
        <w:rPr>
          <w:color w:val="000000" w:themeColor="text1"/>
          <w:lang w:val="pt-BR"/>
        </w:rPr>
        <w:t>Không Bên nào được đơn phương từ bỏ Hợp đồng. Mọi sửa đổi bổ sung các điều khoản của Hợp đồng phải được Hai Bên bàn bạc thống nhất và thành văn bản mới có hiệu lực thực hiện.</w:t>
      </w:r>
    </w:p>
    <w:p w:rsidR="007E3E44" w:rsidRPr="00250F5D" w:rsidRDefault="004F009B" w:rsidP="00EB14AB">
      <w:pPr>
        <w:pStyle w:val="ListParagraph"/>
        <w:numPr>
          <w:ilvl w:val="0"/>
          <w:numId w:val="41"/>
        </w:numPr>
        <w:spacing w:before="20" w:after="20" w:line="360" w:lineRule="auto"/>
        <w:jc w:val="both"/>
        <w:rPr>
          <w:color w:val="000000" w:themeColor="text1"/>
          <w:lang w:val="pt-BR"/>
        </w:rPr>
      </w:pPr>
      <w:r w:rsidRPr="00250F5D">
        <w:rPr>
          <w:color w:val="000000" w:themeColor="text1"/>
          <w:lang w:val="pt-BR"/>
        </w:rPr>
        <w:t>Sau khi</w:t>
      </w:r>
      <w:r w:rsidR="005B14DC" w:rsidRPr="00250F5D">
        <w:rPr>
          <w:color w:val="000000" w:themeColor="text1"/>
          <w:lang w:val="pt-BR"/>
        </w:rPr>
        <w:t xml:space="preserve"> hai bên hoàn thành các nghĩa vụ của hợp đồng này</w:t>
      </w:r>
      <w:r w:rsidRPr="00250F5D">
        <w:rPr>
          <w:color w:val="000000" w:themeColor="text1"/>
          <w:lang w:val="pt-BR"/>
        </w:rPr>
        <w:t>, nếu</w:t>
      </w:r>
      <w:r w:rsidR="005B14DC" w:rsidRPr="00250F5D">
        <w:rPr>
          <w:color w:val="000000" w:themeColor="text1"/>
          <w:lang w:val="pt-BR"/>
        </w:rPr>
        <w:t xml:space="preserve"> không có tranh chấp thì hợ</w:t>
      </w:r>
      <w:r w:rsidRPr="00250F5D">
        <w:rPr>
          <w:color w:val="000000" w:themeColor="text1"/>
          <w:lang w:val="pt-BR"/>
        </w:rPr>
        <w:t xml:space="preserve">p đồng mặc nhiên được thanh lý. </w:t>
      </w:r>
    </w:p>
    <w:p w:rsidR="005B14DC" w:rsidRPr="00250F5D" w:rsidRDefault="007E3E44" w:rsidP="00EB14AB">
      <w:pPr>
        <w:pStyle w:val="ListParagraph"/>
        <w:numPr>
          <w:ilvl w:val="0"/>
          <w:numId w:val="41"/>
        </w:numPr>
        <w:spacing w:before="20" w:after="20" w:line="360" w:lineRule="auto"/>
        <w:jc w:val="both"/>
        <w:rPr>
          <w:color w:val="000000" w:themeColor="text1"/>
          <w:lang w:val="pt-BR"/>
        </w:rPr>
      </w:pPr>
      <w:r w:rsidRPr="00250F5D">
        <w:rPr>
          <w:color w:val="000000" w:themeColor="text1"/>
          <w:lang w:val="pt-BR"/>
        </w:rPr>
        <w:t>Các Bên xác nhận rằng việc giao kết Hợp đồng này là hoàn toàn tự nguyện, không giả tạo, không bị ép buộc, lừa dối, đe dọa, nhầm lẫn. Từng Bên một đã đọc lại, hiểu rõ, nhất trí và cùng ký tên dưới đây.</w:t>
      </w:r>
    </w:p>
    <w:p w:rsidR="00706807" w:rsidRPr="00250F5D" w:rsidRDefault="00706807" w:rsidP="00EE0062">
      <w:pPr>
        <w:numPr>
          <w:ilvl w:val="0"/>
          <w:numId w:val="6"/>
        </w:numPr>
        <w:tabs>
          <w:tab w:val="clear" w:pos="1170"/>
        </w:tabs>
        <w:spacing w:before="20" w:after="20" w:line="360" w:lineRule="auto"/>
        <w:ind w:left="0" w:firstLine="540"/>
        <w:jc w:val="both"/>
        <w:rPr>
          <w:color w:val="000000" w:themeColor="text1"/>
          <w:lang w:val="pt-BR"/>
        </w:rPr>
      </w:pPr>
      <w:r w:rsidRPr="00250F5D">
        <w:rPr>
          <w:color w:val="000000" w:themeColor="text1"/>
          <w:lang w:val="pt-BR"/>
        </w:rPr>
        <w:t>Hợp đồng này lập thành 04 bản, có giá trị pháp lý như nhau, mỗi Bên giữ 02 bản.</w:t>
      </w:r>
    </w:p>
    <w:p w:rsidR="0085205E" w:rsidRPr="00250F5D" w:rsidRDefault="0085205E" w:rsidP="00EE0062">
      <w:pPr>
        <w:numPr>
          <w:ilvl w:val="0"/>
          <w:numId w:val="6"/>
        </w:numPr>
        <w:tabs>
          <w:tab w:val="clear" w:pos="1170"/>
        </w:tabs>
        <w:spacing w:before="20" w:after="20" w:line="360" w:lineRule="auto"/>
        <w:ind w:left="0" w:firstLine="540"/>
        <w:jc w:val="both"/>
        <w:rPr>
          <w:color w:val="000000" w:themeColor="text1"/>
          <w:lang w:val="pt-BR"/>
        </w:rPr>
      </w:pPr>
      <w:r w:rsidRPr="00250F5D">
        <w:rPr>
          <w:color w:val="000000" w:themeColor="text1"/>
          <w:lang w:val="pt-BR"/>
        </w:rPr>
        <w:t>Phụ lục 1 và Phụ lục 2 là một phần không tách rời của hợp đồng nguyên tắc này.</w:t>
      </w:r>
    </w:p>
    <w:p w:rsidR="004C7468" w:rsidRPr="00250F5D" w:rsidRDefault="004C7468" w:rsidP="00EE0062">
      <w:pPr>
        <w:numPr>
          <w:ilvl w:val="0"/>
          <w:numId w:val="6"/>
        </w:numPr>
        <w:tabs>
          <w:tab w:val="clear" w:pos="1170"/>
        </w:tabs>
        <w:spacing w:before="20" w:after="20" w:line="360" w:lineRule="auto"/>
        <w:ind w:left="0" w:firstLine="540"/>
        <w:jc w:val="both"/>
        <w:rPr>
          <w:color w:val="000000" w:themeColor="text1"/>
          <w:lang w:val="pt-BR"/>
        </w:rPr>
      </w:pPr>
      <w:r w:rsidRPr="00250F5D">
        <w:rPr>
          <w:color w:val="000000" w:themeColor="text1"/>
          <w:lang w:val="pt-BR"/>
        </w:rPr>
        <w:t xml:space="preserve">Các Xác nhận mua hàng là phần không tách rời của hợp đồng nguyên tắc này. </w:t>
      </w:r>
    </w:p>
    <w:p w:rsidR="00763916" w:rsidRPr="00250F5D" w:rsidRDefault="004F009B" w:rsidP="00B62429">
      <w:pPr>
        <w:numPr>
          <w:ilvl w:val="0"/>
          <w:numId w:val="6"/>
        </w:numPr>
        <w:tabs>
          <w:tab w:val="clear" w:pos="1170"/>
        </w:tabs>
        <w:spacing w:before="20" w:after="20" w:line="360" w:lineRule="auto"/>
        <w:ind w:left="0" w:firstLine="540"/>
        <w:jc w:val="both"/>
        <w:rPr>
          <w:color w:val="000000" w:themeColor="text1"/>
          <w:lang w:val="pt-BR"/>
        </w:rPr>
      </w:pPr>
      <w:r w:rsidRPr="00250F5D">
        <w:rPr>
          <w:color w:val="000000" w:themeColor="text1"/>
          <w:lang w:val="pt-BR"/>
        </w:rPr>
        <w:t xml:space="preserve">Hợp đồng này có hiệu lực kể từ ngày ký đến hết ngày </w:t>
      </w:r>
      <w:r w:rsidR="00663DFD" w:rsidRPr="00250F5D">
        <w:rPr>
          <w:color w:val="000000" w:themeColor="text1"/>
          <w:lang w:val="pt-BR"/>
        </w:rPr>
        <w:t>31/12/2017</w:t>
      </w:r>
      <w:r w:rsidR="007E3E44" w:rsidRPr="00250F5D">
        <w:rPr>
          <w:color w:val="000000" w:themeColor="text1"/>
          <w:lang w:val="pt-BR"/>
        </w:rPr>
        <w:t>.</w:t>
      </w:r>
      <w:r w:rsidR="00223800" w:rsidRPr="00250F5D">
        <w:rPr>
          <w:color w:val="000000" w:themeColor="text1"/>
          <w:lang w:val="pt-BR"/>
        </w:rPr>
        <w:t>/.</w:t>
      </w:r>
    </w:p>
    <w:p w:rsidR="00B62429" w:rsidRPr="00250F5D" w:rsidRDefault="00B62429" w:rsidP="00B62429">
      <w:pPr>
        <w:spacing w:before="20" w:after="20" w:line="360" w:lineRule="auto"/>
        <w:ind w:left="540"/>
        <w:jc w:val="both"/>
        <w:rPr>
          <w:color w:val="000000" w:themeColor="text1"/>
          <w:lang w:val="pt-BR"/>
        </w:rPr>
      </w:pPr>
    </w:p>
    <w:tbl>
      <w:tblPr>
        <w:tblW w:w="0" w:type="auto"/>
        <w:jc w:val="center"/>
        <w:tblLook w:val="01E0" w:firstRow="1" w:lastRow="1" w:firstColumn="1" w:lastColumn="1" w:noHBand="0" w:noVBand="0"/>
      </w:tblPr>
      <w:tblGrid>
        <w:gridCol w:w="3600"/>
        <w:gridCol w:w="1710"/>
        <w:gridCol w:w="3690"/>
      </w:tblGrid>
      <w:tr w:rsidR="00EE0062" w:rsidRPr="00250F5D" w:rsidTr="00EE0062">
        <w:trPr>
          <w:jc w:val="center"/>
        </w:trPr>
        <w:tc>
          <w:tcPr>
            <w:tcW w:w="3600" w:type="dxa"/>
          </w:tcPr>
          <w:p w:rsidR="00EE0062" w:rsidRPr="00250F5D" w:rsidRDefault="00EE0062" w:rsidP="00EE0062">
            <w:pPr>
              <w:pStyle w:val="NormalWeb"/>
              <w:spacing w:before="80" w:beforeAutospacing="0" w:after="80" w:afterAutospacing="0" w:line="264" w:lineRule="auto"/>
              <w:jc w:val="center"/>
              <w:rPr>
                <w:rStyle w:val="Strong"/>
                <w:color w:val="000000" w:themeColor="text1"/>
              </w:rPr>
            </w:pPr>
            <w:r w:rsidRPr="00250F5D">
              <w:rPr>
                <w:rStyle w:val="Strong"/>
                <w:color w:val="000000" w:themeColor="text1"/>
              </w:rPr>
              <w:t xml:space="preserve">ĐẠI DIỆN </w:t>
            </w:r>
            <w:r w:rsidR="00EA34BE" w:rsidRPr="00250F5D">
              <w:rPr>
                <w:rStyle w:val="Strong"/>
                <w:color w:val="000000" w:themeColor="text1"/>
              </w:rPr>
              <w:t>BÊN BÁN</w:t>
            </w:r>
          </w:p>
        </w:tc>
        <w:tc>
          <w:tcPr>
            <w:tcW w:w="1710" w:type="dxa"/>
          </w:tcPr>
          <w:p w:rsidR="00EE0062" w:rsidRPr="00250F5D" w:rsidRDefault="00EE0062" w:rsidP="00EE0062">
            <w:pPr>
              <w:pStyle w:val="NormalWeb"/>
              <w:shd w:val="clear" w:color="auto" w:fill="FFFFFF"/>
              <w:spacing w:before="80" w:beforeAutospacing="0" w:after="80" w:afterAutospacing="0" w:line="264" w:lineRule="auto"/>
              <w:jc w:val="center"/>
              <w:rPr>
                <w:rStyle w:val="Strong"/>
                <w:color w:val="000000" w:themeColor="text1"/>
              </w:rPr>
            </w:pPr>
          </w:p>
        </w:tc>
        <w:tc>
          <w:tcPr>
            <w:tcW w:w="3690" w:type="dxa"/>
          </w:tcPr>
          <w:p w:rsidR="00EE0062" w:rsidRPr="00250F5D" w:rsidRDefault="00EE0062" w:rsidP="00EE0062">
            <w:pPr>
              <w:pStyle w:val="NormalWeb"/>
              <w:shd w:val="clear" w:color="auto" w:fill="FFFFFF"/>
              <w:spacing w:before="80" w:beforeAutospacing="0" w:after="80" w:afterAutospacing="0" w:line="264" w:lineRule="auto"/>
              <w:jc w:val="center"/>
              <w:rPr>
                <w:rStyle w:val="Strong"/>
                <w:color w:val="000000" w:themeColor="text1"/>
              </w:rPr>
            </w:pPr>
            <w:r w:rsidRPr="00250F5D">
              <w:rPr>
                <w:rStyle w:val="Strong"/>
                <w:color w:val="000000" w:themeColor="text1"/>
              </w:rPr>
              <w:t>ĐẠI DIỆN BÊN MUA</w:t>
            </w:r>
          </w:p>
        </w:tc>
      </w:tr>
    </w:tbl>
    <w:p w:rsidR="006D625C" w:rsidRPr="00250F5D" w:rsidRDefault="006D625C">
      <w:pPr>
        <w:spacing w:line="360" w:lineRule="auto"/>
        <w:rPr>
          <w:color w:val="000000" w:themeColor="text1"/>
        </w:rPr>
      </w:pPr>
    </w:p>
    <w:p w:rsidR="00263199" w:rsidRPr="00250F5D" w:rsidRDefault="00263199">
      <w:pPr>
        <w:spacing w:line="360" w:lineRule="auto"/>
        <w:rPr>
          <w:color w:val="000000" w:themeColor="text1"/>
        </w:rPr>
      </w:pPr>
    </w:p>
    <w:sectPr w:rsidR="00263199" w:rsidRPr="00250F5D" w:rsidSect="00223800">
      <w:headerReference w:type="even" r:id="rId8"/>
      <w:headerReference w:type="default" r:id="rId9"/>
      <w:footerReference w:type="even" r:id="rId10"/>
      <w:footerReference w:type="default" r:id="rId11"/>
      <w:headerReference w:type="first" r:id="rId12"/>
      <w:footerReference w:type="first" r:id="rId13"/>
      <w:pgSz w:w="11907" w:h="16840" w:code="9"/>
      <w:pgMar w:top="1170" w:right="1107" w:bottom="567" w:left="1170" w:header="18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015C" w:rsidRDefault="0009015C" w:rsidP="00356CEC">
      <w:r>
        <w:separator/>
      </w:r>
    </w:p>
  </w:endnote>
  <w:endnote w:type="continuationSeparator" w:id="0">
    <w:p w:rsidR="0009015C" w:rsidRDefault="0009015C" w:rsidP="00356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VnArial">
    <w:altName w:val="Courier New"/>
    <w:charset w:val="00"/>
    <w:family w:val="swiss"/>
    <w:pitch w:val="variable"/>
    <w:sig w:usb0="00000007" w:usb1="00000000" w:usb2="00000000" w:usb3="00000000" w:csb0="0000001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24B1" w:rsidRDefault="00AB24B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800" w:rsidRPr="004F3CBF" w:rsidRDefault="00223800" w:rsidP="00223800">
    <w:pPr>
      <w:pStyle w:val="Footer"/>
    </w:pPr>
    <w:r w:rsidRPr="004F3CBF">
      <w:rPr>
        <w:sz w:val="20"/>
        <w:szCs w:val="20"/>
      </w:rPr>
      <w:t xml:space="preserve">Công ty Cổ phần </w:t>
    </w:r>
    <w:r>
      <w:rPr>
        <w:sz w:val="20"/>
        <w:szCs w:val="20"/>
      </w:rPr>
      <w:t>Luyện thép cao cấp Việt Nhật</w:t>
    </w:r>
    <w:r>
      <w:tab/>
    </w:r>
    <w:r>
      <w:tab/>
    </w:r>
    <w:sdt>
      <w:sdtPr>
        <w:id w:val="-571816218"/>
        <w:docPartObj>
          <w:docPartGallery w:val="Page Numbers (Bottom of Page)"/>
          <w:docPartUnique/>
        </w:docPartObj>
      </w:sdtPr>
      <w:sdtEndPr/>
      <w:sdtContent>
        <w:sdt>
          <w:sdtPr>
            <w:id w:val="-1093389243"/>
            <w:docPartObj>
              <w:docPartGallery w:val="Page Numbers (Top of Page)"/>
              <w:docPartUnique/>
            </w:docPartObj>
          </w:sdtPr>
          <w:sdtEndPr/>
          <w:sdtContent>
            <w:r w:rsidRPr="004F3CBF">
              <w:t xml:space="preserve">Trang: </w:t>
            </w:r>
            <w:r w:rsidRPr="004F3CBF">
              <w:rPr>
                <w:bCs/>
              </w:rPr>
              <w:fldChar w:fldCharType="begin"/>
            </w:r>
            <w:r w:rsidRPr="004F3CBF">
              <w:rPr>
                <w:bCs/>
              </w:rPr>
              <w:instrText xml:space="preserve"> PAGE </w:instrText>
            </w:r>
            <w:r w:rsidRPr="004F3CBF">
              <w:rPr>
                <w:bCs/>
              </w:rPr>
              <w:fldChar w:fldCharType="separate"/>
            </w:r>
            <w:r w:rsidR="00AB24B1">
              <w:rPr>
                <w:bCs/>
                <w:noProof/>
              </w:rPr>
              <w:t>1</w:t>
            </w:r>
            <w:r w:rsidRPr="004F3CBF">
              <w:rPr>
                <w:bCs/>
              </w:rPr>
              <w:fldChar w:fldCharType="end"/>
            </w:r>
            <w:r>
              <w:t xml:space="preserve"> /</w:t>
            </w:r>
            <w:r w:rsidRPr="004F3CBF">
              <w:t xml:space="preserve"> </w:t>
            </w:r>
            <w:r w:rsidRPr="004F3CBF">
              <w:rPr>
                <w:bCs/>
              </w:rPr>
              <w:fldChar w:fldCharType="begin"/>
            </w:r>
            <w:r w:rsidRPr="004F3CBF">
              <w:rPr>
                <w:bCs/>
              </w:rPr>
              <w:instrText xml:space="preserve"> NUMPAGES  </w:instrText>
            </w:r>
            <w:r w:rsidRPr="004F3CBF">
              <w:rPr>
                <w:bCs/>
              </w:rPr>
              <w:fldChar w:fldCharType="separate"/>
            </w:r>
            <w:r w:rsidR="00AB24B1">
              <w:rPr>
                <w:bCs/>
                <w:noProof/>
              </w:rPr>
              <w:t>8</w:t>
            </w:r>
            <w:r w:rsidRPr="004F3CBF">
              <w:rPr>
                <w:bCs/>
              </w:rPr>
              <w:fldChar w:fldCharType="end"/>
            </w:r>
          </w:sdtContent>
        </w:sdt>
      </w:sdtContent>
    </w:sdt>
  </w:p>
  <w:p w:rsidR="00223800" w:rsidRPr="006B68B0" w:rsidRDefault="00223800" w:rsidP="00223800">
    <w:pPr>
      <w:pStyle w:val="Footer"/>
      <w:tabs>
        <w:tab w:val="clear" w:pos="4680"/>
        <w:tab w:val="clear" w:pos="9360"/>
        <w:tab w:val="left" w:pos="2115"/>
      </w:tabs>
      <w:rPr>
        <w:i/>
        <w:sz w:val="20"/>
        <w:szCs w:val="20"/>
      </w:rPr>
    </w:pPr>
    <w:r w:rsidRPr="006B68B0">
      <w:rPr>
        <w:i/>
        <w:sz w:val="20"/>
        <w:szCs w:val="20"/>
      </w:rPr>
      <w:t xml:space="preserve">Rv: </w:t>
    </w:r>
    <w:r>
      <w:rPr>
        <w:i/>
        <w:sz w:val="20"/>
        <w:szCs w:val="20"/>
      </w:rPr>
      <w:t>04/7/2017</w:t>
    </w:r>
    <w:r>
      <w:rPr>
        <w:i/>
        <w:sz w:val="20"/>
        <w:szCs w:val="20"/>
      </w:rPr>
      <w:tab/>
    </w:r>
  </w:p>
  <w:p w:rsidR="00356CEC" w:rsidRDefault="00356CEC" w:rsidP="00EE0062">
    <w:pPr>
      <w:pStyle w:val="Footer"/>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24B1" w:rsidRDefault="00AB24B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015C" w:rsidRDefault="0009015C" w:rsidP="00356CEC">
      <w:r>
        <w:separator/>
      </w:r>
    </w:p>
  </w:footnote>
  <w:footnote w:type="continuationSeparator" w:id="0">
    <w:p w:rsidR="0009015C" w:rsidRDefault="0009015C" w:rsidP="00356CE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24B1" w:rsidRDefault="00AB24B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63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6"/>
    </w:tblGrid>
    <w:tr w:rsidR="00223800" w:rsidRPr="00226576" w:rsidTr="00E85FCA">
      <w:tc>
        <w:tcPr>
          <w:tcW w:w="4814" w:type="dxa"/>
        </w:tcPr>
        <w:p w:rsidR="00223800" w:rsidRPr="000B1655" w:rsidRDefault="00AB24B1" w:rsidP="00223800">
          <w:pPr>
            <w:pStyle w:val="Header"/>
          </w:pPr>
          <w:bookmarkStart w:id="2" w:name="_GoBack"/>
          <w:r>
            <w:rPr>
              <w:noProof/>
            </w:rPr>
            <w:drawing>
              <wp:inline distT="0" distB="0" distL="0" distR="0" wp14:anchorId="70A983DE" wp14:editId="3234CA9E">
                <wp:extent cx="788405" cy="4023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VJS GROUP.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8405" cy="402336"/>
                        </a:xfrm>
                        <a:prstGeom prst="rect">
                          <a:avLst/>
                        </a:prstGeom>
                      </pic:spPr>
                    </pic:pic>
                  </a:graphicData>
                </a:graphic>
              </wp:inline>
            </w:drawing>
          </w:r>
          <w:bookmarkEnd w:id="2"/>
        </w:p>
      </w:tc>
      <w:tc>
        <w:tcPr>
          <w:tcW w:w="4816" w:type="dxa"/>
          <w:vAlign w:val="bottom"/>
        </w:tcPr>
        <w:p w:rsidR="00223800" w:rsidRPr="00223800" w:rsidRDefault="00223800" w:rsidP="00223800">
          <w:pPr>
            <w:pStyle w:val="Header"/>
            <w:jc w:val="right"/>
            <w:rPr>
              <w:rFonts w:ascii="Times New Roman" w:hAnsi="Times New Roman"/>
              <w:sz w:val="20"/>
              <w:szCs w:val="20"/>
            </w:rPr>
          </w:pPr>
          <w:r w:rsidRPr="00223800">
            <w:rPr>
              <w:rFonts w:ascii="Times New Roman" w:hAnsi="Times New Roman"/>
              <w:color w:val="000000" w:themeColor="text1"/>
              <w:sz w:val="20"/>
              <w:szCs w:val="20"/>
            </w:rPr>
            <w:t>M01B-QLCL-QT-01</w:t>
          </w:r>
        </w:p>
      </w:tc>
    </w:tr>
  </w:tbl>
  <w:p w:rsidR="00223800" w:rsidRDefault="00223800">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24B1" w:rsidRDefault="00AB24B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F5F48"/>
    <w:multiLevelType w:val="hybridMultilevel"/>
    <w:tmpl w:val="0A0E3E70"/>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02080EEE"/>
    <w:multiLevelType w:val="multilevel"/>
    <w:tmpl w:val="D52EEBAC"/>
    <w:lvl w:ilvl="0">
      <w:start w:val="2"/>
      <w:numFmt w:val="decimal"/>
      <w:lvlText w:val="%1."/>
      <w:lvlJc w:val="left"/>
      <w:pPr>
        <w:ind w:left="360" w:hanging="360"/>
      </w:pPr>
      <w:rPr>
        <w:rFonts w:hint="default"/>
        <w:b/>
        <w:u w:val="single"/>
      </w:rPr>
    </w:lvl>
    <w:lvl w:ilvl="1">
      <w:start w:val="1"/>
      <w:numFmt w:val="decimal"/>
      <w:lvlText w:val="%1.%2."/>
      <w:lvlJc w:val="left"/>
      <w:pPr>
        <w:ind w:left="1260" w:hanging="360"/>
      </w:pPr>
      <w:rPr>
        <w:rFonts w:hint="default"/>
        <w:b/>
        <w:u w:val="none"/>
      </w:rPr>
    </w:lvl>
    <w:lvl w:ilvl="2">
      <w:start w:val="1"/>
      <w:numFmt w:val="decimal"/>
      <w:lvlText w:val="%1.%2.%3."/>
      <w:lvlJc w:val="left"/>
      <w:pPr>
        <w:ind w:left="2520" w:hanging="720"/>
      </w:pPr>
      <w:rPr>
        <w:rFonts w:hint="default"/>
        <w:b/>
        <w:u w:val="single"/>
      </w:rPr>
    </w:lvl>
    <w:lvl w:ilvl="3">
      <w:start w:val="1"/>
      <w:numFmt w:val="decimal"/>
      <w:lvlText w:val="%1.%2.%3.%4."/>
      <w:lvlJc w:val="left"/>
      <w:pPr>
        <w:ind w:left="3420" w:hanging="720"/>
      </w:pPr>
      <w:rPr>
        <w:rFonts w:hint="default"/>
        <w:b/>
        <w:u w:val="single"/>
      </w:rPr>
    </w:lvl>
    <w:lvl w:ilvl="4">
      <w:start w:val="1"/>
      <w:numFmt w:val="decimal"/>
      <w:lvlText w:val="%1.%2.%3.%4.%5."/>
      <w:lvlJc w:val="left"/>
      <w:pPr>
        <w:ind w:left="4680" w:hanging="1080"/>
      </w:pPr>
      <w:rPr>
        <w:rFonts w:hint="default"/>
        <w:b/>
        <w:u w:val="single"/>
      </w:rPr>
    </w:lvl>
    <w:lvl w:ilvl="5">
      <w:start w:val="1"/>
      <w:numFmt w:val="decimal"/>
      <w:lvlText w:val="%1.%2.%3.%4.%5.%6."/>
      <w:lvlJc w:val="left"/>
      <w:pPr>
        <w:ind w:left="5580" w:hanging="1080"/>
      </w:pPr>
      <w:rPr>
        <w:rFonts w:hint="default"/>
        <w:b/>
        <w:u w:val="single"/>
      </w:rPr>
    </w:lvl>
    <w:lvl w:ilvl="6">
      <w:start w:val="1"/>
      <w:numFmt w:val="decimal"/>
      <w:lvlText w:val="%1.%2.%3.%4.%5.%6.%7."/>
      <w:lvlJc w:val="left"/>
      <w:pPr>
        <w:ind w:left="6840" w:hanging="1440"/>
      </w:pPr>
      <w:rPr>
        <w:rFonts w:hint="default"/>
        <w:b/>
        <w:u w:val="single"/>
      </w:rPr>
    </w:lvl>
    <w:lvl w:ilvl="7">
      <w:start w:val="1"/>
      <w:numFmt w:val="decimal"/>
      <w:lvlText w:val="%1.%2.%3.%4.%5.%6.%7.%8."/>
      <w:lvlJc w:val="left"/>
      <w:pPr>
        <w:ind w:left="7740" w:hanging="1440"/>
      </w:pPr>
      <w:rPr>
        <w:rFonts w:hint="default"/>
        <w:b/>
        <w:u w:val="single"/>
      </w:rPr>
    </w:lvl>
    <w:lvl w:ilvl="8">
      <w:start w:val="1"/>
      <w:numFmt w:val="decimal"/>
      <w:lvlText w:val="%1.%2.%3.%4.%5.%6.%7.%8.%9."/>
      <w:lvlJc w:val="left"/>
      <w:pPr>
        <w:ind w:left="9000" w:hanging="1800"/>
      </w:pPr>
      <w:rPr>
        <w:rFonts w:hint="default"/>
        <w:b/>
        <w:u w:val="single"/>
      </w:rPr>
    </w:lvl>
  </w:abstractNum>
  <w:abstractNum w:abstractNumId="2" w15:restartNumberingAfterBreak="0">
    <w:nsid w:val="026D4289"/>
    <w:multiLevelType w:val="multilevel"/>
    <w:tmpl w:val="69E4D430"/>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29C4BBC"/>
    <w:multiLevelType w:val="hybridMultilevel"/>
    <w:tmpl w:val="AFD4CD4C"/>
    <w:lvl w:ilvl="0" w:tplc="22EE4BD6">
      <w:start w:val="1"/>
      <w:numFmt w:val="decimal"/>
      <w:lvlText w:val="%1."/>
      <w:lvlJc w:val="left"/>
      <w:pPr>
        <w:tabs>
          <w:tab w:val="num" w:pos="540"/>
        </w:tabs>
        <w:ind w:left="540" w:hanging="360"/>
      </w:pPr>
      <w:rPr>
        <w:rFonts w:hint="default"/>
        <w:b/>
        <w:bCs/>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02F06C01"/>
    <w:multiLevelType w:val="hybridMultilevel"/>
    <w:tmpl w:val="43CC6FF2"/>
    <w:lvl w:ilvl="0" w:tplc="1B5C1C0A">
      <w:numFmt w:val="bullet"/>
      <w:lvlText w:val="-"/>
      <w:lvlJc w:val="left"/>
      <w:pPr>
        <w:ind w:left="720" w:hanging="360"/>
      </w:pPr>
      <w:rPr>
        <w:rFonts w:ascii=".VnArial" w:eastAsia="Times New Roman" w:hAnsi=".VnAria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F64D25"/>
    <w:multiLevelType w:val="multilevel"/>
    <w:tmpl w:val="AD0E87A2"/>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0B3B1018"/>
    <w:multiLevelType w:val="hybridMultilevel"/>
    <w:tmpl w:val="1EC489F4"/>
    <w:lvl w:ilvl="0" w:tplc="CDC24316">
      <w:start w:val="1"/>
      <w:numFmt w:val="decimal"/>
      <w:lvlText w:val="%1."/>
      <w:lvlJc w:val="left"/>
      <w:pPr>
        <w:tabs>
          <w:tab w:val="num" w:pos="720"/>
        </w:tabs>
        <w:ind w:left="720" w:hanging="360"/>
      </w:pPr>
      <w:rPr>
        <w:rFonts w:hint="default"/>
        <w:b/>
        <w:bCs/>
        <w:i w:val="0"/>
        <w:iCs w:val="0"/>
        <w:sz w:val="24"/>
        <w:szCs w:val="24"/>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0FC4155E"/>
    <w:multiLevelType w:val="multilevel"/>
    <w:tmpl w:val="C28AD63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0FEA37BC"/>
    <w:multiLevelType w:val="hybridMultilevel"/>
    <w:tmpl w:val="DD3830DA"/>
    <w:lvl w:ilvl="0" w:tplc="E95E764C">
      <w:start w:val="1"/>
      <w:numFmt w:val="bullet"/>
      <w:lvlText w:val="-"/>
      <w:lvlJc w:val="left"/>
      <w:pPr>
        <w:ind w:left="1260" w:hanging="360"/>
      </w:pPr>
      <w:rPr>
        <w:rFonts w:ascii="Times New Roman" w:eastAsiaTheme="minorHAnsi"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11A05915"/>
    <w:multiLevelType w:val="hybridMultilevel"/>
    <w:tmpl w:val="92600B2E"/>
    <w:lvl w:ilvl="0" w:tplc="50FC6D14">
      <w:start w:val="1"/>
      <w:numFmt w:val="decimal"/>
      <w:lvlText w:val="%1."/>
      <w:lvlJc w:val="left"/>
      <w:pPr>
        <w:tabs>
          <w:tab w:val="num" w:pos="720"/>
        </w:tabs>
        <w:ind w:left="720" w:hanging="360"/>
      </w:pPr>
      <w:rPr>
        <w:rFonts w:hint="default"/>
        <w:b/>
        <w:bCs/>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15B451A5"/>
    <w:multiLevelType w:val="hybridMultilevel"/>
    <w:tmpl w:val="F00A587E"/>
    <w:lvl w:ilvl="0" w:tplc="E95E764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1D3A3C"/>
    <w:multiLevelType w:val="hybridMultilevel"/>
    <w:tmpl w:val="F26A882E"/>
    <w:lvl w:ilvl="0" w:tplc="F06C2974">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E5333F"/>
    <w:multiLevelType w:val="hybridMultilevel"/>
    <w:tmpl w:val="72D84816"/>
    <w:lvl w:ilvl="0" w:tplc="4844B5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70780D"/>
    <w:multiLevelType w:val="hybridMultilevel"/>
    <w:tmpl w:val="1EEA4E90"/>
    <w:lvl w:ilvl="0" w:tplc="72907B42">
      <w:numFmt w:val="bullet"/>
      <w:lvlText w:val="-"/>
      <w:lvlJc w:val="left"/>
      <w:pPr>
        <w:tabs>
          <w:tab w:val="num" w:pos="720"/>
        </w:tabs>
        <w:ind w:left="720" w:hanging="360"/>
      </w:pPr>
      <w:rPr>
        <w:rFonts w:ascii="Times New Roman" w:eastAsia="Times New Roman" w:hAnsi="Times New Roman" w:cs="Times New Roman" w:hint="default"/>
      </w:rPr>
    </w:lvl>
    <w:lvl w:ilvl="1" w:tplc="F33CDD08">
      <w:numFmt w:val="bullet"/>
      <w:lvlText w:val=""/>
      <w:lvlJc w:val="left"/>
      <w:pPr>
        <w:tabs>
          <w:tab w:val="num" w:pos="1665"/>
        </w:tabs>
        <w:ind w:left="1665" w:hanging="585"/>
      </w:pPr>
      <w:rPr>
        <w:rFonts w:ascii="Symbol" w:eastAsia="Times New Roman" w:hAnsi="Symbol"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80C0DC5"/>
    <w:multiLevelType w:val="hybridMultilevel"/>
    <w:tmpl w:val="56486A10"/>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 w15:restartNumberingAfterBreak="0">
    <w:nsid w:val="28E91D72"/>
    <w:multiLevelType w:val="hybridMultilevel"/>
    <w:tmpl w:val="B9BAB888"/>
    <w:lvl w:ilvl="0" w:tplc="45647D10">
      <w:numFmt w:val="bullet"/>
      <w:lvlText w:val="-"/>
      <w:lvlJc w:val="left"/>
      <w:pPr>
        <w:tabs>
          <w:tab w:val="num" w:pos="720"/>
        </w:tabs>
        <w:ind w:left="720" w:hanging="360"/>
      </w:pPr>
      <w:rPr>
        <w:rFonts w:ascii="Calibri" w:eastAsia="Calibri" w:hAnsi="Calibri" w:cs="Times New Roman" w:hint="default"/>
      </w:rPr>
    </w:lvl>
    <w:lvl w:ilvl="1" w:tplc="72907B4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CAC073E"/>
    <w:multiLevelType w:val="hybridMultilevel"/>
    <w:tmpl w:val="7D3CF11C"/>
    <w:lvl w:ilvl="0" w:tplc="04090017">
      <w:start w:val="1"/>
      <w:numFmt w:val="lowerLetter"/>
      <w:lvlText w:val="%1)"/>
      <w:lvlJc w:val="left"/>
      <w:pPr>
        <w:ind w:left="1854" w:hanging="360"/>
      </w:pPr>
      <w:rPr>
        <w:rFont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7" w15:restartNumberingAfterBreak="0">
    <w:nsid w:val="30B55A41"/>
    <w:multiLevelType w:val="hybridMultilevel"/>
    <w:tmpl w:val="63D68650"/>
    <w:lvl w:ilvl="0" w:tplc="72907B4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AA80AB3"/>
    <w:multiLevelType w:val="hybridMultilevel"/>
    <w:tmpl w:val="71426E18"/>
    <w:lvl w:ilvl="0" w:tplc="72907B4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BEE6977"/>
    <w:multiLevelType w:val="hybridMultilevel"/>
    <w:tmpl w:val="1B5889E8"/>
    <w:lvl w:ilvl="0" w:tplc="EEF8462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8D6F18"/>
    <w:multiLevelType w:val="hybridMultilevel"/>
    <w:tmpl w:val="8892D7D2"/>
    <w:lvl w:ilvl="0" w:tplc="E95E764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1C86499"/>
    <w:multiLevelType w:val="hybridMultilevel"/>
    <w:tmpl w:val="1908C978"/>
    <w:lvl w:ilvl="0" w:tplc="B91AA68E">
      <w:start w:val="1"/>
      <w:numFmt w:val="lowerLetter"/>
      <w:lvlText w:val="(%1)"/>
      <w:lvlJc w:val="left"/>
      <w:pPr>
        <w:ind w:left="720" w:hanging="360"/>
      </w:pPr>
      <w:rPr>
        <w:rFonts w:hint="default"/>
      </w:rPr>
    </w:lvl>
    <w:lvl w:ilvl="1" w:tplc="AE78C9DC">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3990C40"/>
    <w:multiLevelType w:val="hybridMultilevel"/>
    <w:tmpl w:val="4CDE4D1C"/>
    <w:lvl w:ilvl="0" w:tplc="72907B42">
      <w:numFmt w:val="bullet"/>
      <w:lvlText w:val="-"/>
      <w:lvlJc w:val="left"/>
      <w:pPr>
        <w:tabs>
          <w:tab w:val="num" w:pos="1170"/>
        </w:tabs>
        <w:ind w:left="1170" w:hanging="360"/>
      </w:pPr>
      <w:rPr>
        <w:rFonts w:ascii="Times New Roman" w:eastAsia="Times New Roman" w:hAnsi="Times New Roman" w:cs="Times New Roman" w:hint="default"/>
      </w:rPr>
    </w:lvl>
    <w:lvl w:ilvl="1" w:tplc="04090003">
      <w:start w:val="1"/>
      <w:numFmt w:val="bullet"/>
      <w:lvlText w:val="o"/>
      <w:lvlJc w:val="left"/>
      <w:pPr>
        <w:tabs>
          <w:tab w:val="num" w:pos="1890"/>
        </w:tabs>
        <w:ind w:left="1890" w:hanging="360"/>
      </w:pPr>
      <w:rPr>
        <w:rFonts w:ascii="Courier New" w:hAnsi="Courier New" w:cs="Courier New" w:hint="default"/>
      </w:rPr>
    </w:lvl>
    <w:lvl w:ilvl="2" w:tplc="04090005" w:tentative="1">
      <w:start w:val="1"/>
      <w:numFmt w:val="bullet"/>
      <w:lvlText w:val=""/>
      <w:lvlJc w:val="left"/>
      <w:pPr>
        <w:tabs>
          <w:tab w:val="num" w:pos="2610"/>
        </w:tabs>
        <w:ind w:left="2610" w:hanging="360"/>
      </w:pPr>
      <w:rPr>
        <w:rFonts w:ascii="Wingdings" w:hAnsi="Wingdings" w:hint="default"/>
      </w:rPr>
    </w:lvl>
    <w:lvl w:ilvl="3" w:tplc="04090001" w:tentative="1">
      <w:start w:val="1"/>
      <w:numFmt w:val="bullet"/>
      <w:lvlText w:val=""/>
      <w:lvlJc w:val="left"/>
      <w:pPr>
        <w:tabs>
          <w:tab w:val="num" w:pos="3330"/>
        </w:tabs>
        <w:ind w:left="3330" w:hanging="360"/>
      </w:pPr>
      <w:rPr>
        <w:rFonts w:ascii="Symbol" w:hAnsi="Symbol" w:hint="default"/>
      </w:rPr>
    </w:lvl>
    <w:lvl w:ilvl="4" w:tplc="04090003" w:tentative="1">
      <w:start w:val="1"/>
      <w:numFmt w:val="bullet"/>
      <w:lvlText w:val="o"/>
      <w:lvlJc w:val="left"/>
      <w:pPr>
        <w:tabs>
          <w:tab w:val="num" w:pos="4050"/>
        </w:tabs>
        <w:ind w:left="4050" w:hanging="360"/>
      </w:pPr>
      <w:rPr>
        <w:rFonts w:ascii="Courier New" w:hAnsi="Courier New" w:cs="Courier New" w:hint="default"/>
      </w:rPr>
    </w:lvl>
    <w:lvl w:ilvl="5" w:tplc="04090005" w:tentative="1">
      <w:start w:val="1"/>
      <w:numFmt w:val="bullet"/>
      <w:lvlText w:val=""/>
      <w:lvlJc w:val="left"/>
      <w:pPr>
        <w:tabs>
          <w:tab w:val="num" w:pos="4770"/>
        </w:tabs>
        <w:ind w:left="4770" w:hanging="360"/>
      </w:pPr>
      <w:rPr>
        <w:rFonts w:ascii="Wingdings" w:hAnsi="Wingdings" w:hint="default"/>
      </w:rPr>
    </w:lvl>
    <w:lvl w:ilvl="6" w:tplc="04090001" w:tentative="1">
      <w:start w:val="1"/>
      <w:numFmt w:val="bullet"/>
      <w:lvlText w:val=""/>
      <w:lvlJc w:val="left"/>
      <w:pPr>
        <w:tabs>
          <w:tab w:val="num" w:pos="5490"/>
        </w:tabs>
        <w:ind w:left="5490" w:hanging="360"/>
      </w:pPr>
      <w:rPr>
        <w:rFonts w:ascii="Symbol" w:hAnsi="Symbol" w:hint="default"/>
      </w:rPr>
    </w:lvl>
    <w:lvl w:ilvl="7" w:tplc="04090003" w:tentative="1">
      <w:start w:val="1"/>
      <w:numFmt w:val="bullet"/>
      <w:lvlText w:val="o"/>
      <w:lvlJc w:val="left"/>
      <w:pPr>
        <w:tabs>
          <w:tab w:val="num" w:pos="6210"/>
        </w:tabs>
        <w:ind w:left="6210" w:hanging="360"/>
      </w:pPr>
      <w:rPr>
        <w:rFonts w:ascii="Courier New" w:hAnsi="Courier New" w:cs="Courier New" w:hint="default"/>
      </w:rPr>
    </w:lvl>
    <w:lvl w:ilvl="8" w:tplc="04090005" w:tentative="1">
      <w:start w:val="1"/>
      <w:numFmt w:val="bullet"/>
      <w:lvlText w:val=""/>
      <w:lvlJc w:val="left"/>
      <w:pPr>
        <w:tabs>
          <w:tab w:val="num" w:pos="6930"/>
        </w:tabs>
        <w:ind w:left="6930" w:hanging="360"/>
      </w:pPr>
      <w:rPr>
        <w:rFonts w:ascii="Wingdings" w:hAnsi="Wingdings" w:hint="default"/>
      </w:rPr>
    </w:lvl>
  </w:abstractNum>
  <w:abstractNum w:abstractNumId="23" w15:restartNumberingAfterBreak="0">
    <w:nsid w:val="441C3365"/>
    <w:multiLevelType w:val="hybridMultilevel"/>
    <w:tmpl w:val="DFDCAC9A"/>
    <w:lvl w:ilvl="0" w:tplc="45647D10">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704798"/>
    <w:multiLevelType w:val="hybridMultilevel"/>
    <w:tmpl w:val="ACFAA62E"/>
    <w:lvl w:ilvl="0" w:tplc="4844B58C">
      <w:numFmt w:val="bullet"/>
      <w:lvlText w:val="-"/>
      <w:lvlJc w:val="left"/>
      <w:pPr>
        <w:tabs>
          <w:tab w:val="num" w:pos="720"/>
        </w:tabs>
        <w:ind w:left="720" w:hanging="360"/>
      </w:pPr>
      <w:rPr>
        <w:rFonts w:ascii="Times New Roman" w:eastAsia="Times New Roman" w:hAnsi="Times New Roman" w:cs="Times New Roman" w:hint="default"/>
      </w:rPr>
    </w:lvl>
    <w:lvl w:ilvl="1" w:tplc="72907B4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6032208"/>
    <w:multiLevelType w:val="hybridMultilevel"/>
    <w:tmpl w:val="B1A226CE"/>
    <w:lvl w:ilvl="0" w:tplc="1B5C1C0A">
      <w:numFmt w:val="bullet"/>
      <w:lvlText w:val="-"/>
      <w:lvlJc w:val="left"/>
      <w:pPr>
        <w:ind w:left="720" w:hanging="360"/>
      </w:pPr>
      <w:rPr>
        <w:rFonts w:ascii=".VnArial" w:eastAsia="Times New Roman" w:hAnsi=".VnAria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261B9E"/>
    <w:multiLevelType w:val="hybridMultilevel"/>
    <w:tmpl w:val="79DC82EA"/>
    <w:lvl w:ilvl="0" w:tplc="C5560568">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7" w15:restartNumberingAfterBreak="0">
    <w:nsid w:val="4CF91EBA"/>
    <w:multiLevelType w:val="hybridMultilevel"/>
    <w:tmpl w:val="DB1664BC"/>
    <w:lvl w:ilvl="0" w:tplc="45647D10">
      <w:numFmt w:val="bullet"/>
      <w:lvlText w:val="-"/>
      <w:lvlJc w:val="left"/>
      <w:pPr>
        <w:ind w:left="1440" w:hanging="360"/>
      </w:pPr>
      <w:rPr>
        <w:rFonts w:ascii="Calibri" w:eastAsia="Calibri" w:hAnsi="Calibri"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E6E148E"/>
    <w:multiLevelType w:val="hybridMultilevel"/>
    <w:tmpl w:val="7636871C"/>
    <w:lvl w:ilvl="0" w:tplc="72907B4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FAA01FB"/>
    <w:multiLevelType w:val="multilevel"/>
    <w:tmpl w:val="DB0A86CE"/>
    <w:lvl w:ilvl="0">
      <w:start w:val="1"/>
      <w:numFmt w:val="decimal"/>
      <w:lvlText w:val="%1."/>
      <w:lvlJc w:val="left"/>
      <w:pPr>
        <w:ind w:left="1088" w:hanging="360"/>
      </w:pPr>
    </w:lvl>
    <w:lvl w:ilvl="1">
      <w:start w:val="1"/>
      <w:numFmt w:val="decimal"/>
      <w:isLgl/>
      <w:lvlText w:val="%1.%2"/>
      <w:lvlJc w:val="left"/>
      <w:pPr>
        <w:ind w:left="1088" w:hanging="360"/>
      </w:pPr>
      <w:rPr>
        <w:rFonts w:hint="default"/>
        <w:b/>
      </w:rPr>
    </w:lvl>
    <w:lvl w:ilvl="2">
      <w:start w:val="1"/>
      <w:numFmt w:val="decimal"/>
      <w:isLgl/>
      <w:lvlText w:val="%1.%2.%3"/>
      <w:lvlJc w:val="left"/>
      <w:pPr>
        <w:ind w:left="1448" w:hanging="720"/>
      </w:pPr>
      <w:rPr>
        <w:rFonts w:hint="default"/>
        <w:b/>
      </w:rPr>
    </w:lvl>
    <w:lvl w:ilvl="3">
      <w:start w:val="1"/>
      <w:numFmt w:val="decimal"/>
      <w:isLgl/>
      <w:lvlText w:val="%1.%2.%3.%4"/>
      <w:lvlJc w:val="left"/>
      <w:pPr>
        <w:ind w:left="1448" w:hanging="720"/>
      </w:pPr>
      <w:rPr>
        <w:rFonts w:hint="default"/>
        <w:b/>
      </w:rPr>
    </w:lvl>
    <w:lvl w:ilvl="4">
      <w:start w:val="1"/>
      <w:numFmt w:val="decimal"/>
      <w:isLgl/>
      <w:lvlText w:val="%1.%2.%3.%4.%5"/>
      <w:lvlJc w:val="left"/>
      <w:pPr>
        <w:ind w:left="1808" w:hanging="1080"/>
      </w:pPr>
      <w:rPr>
        <w:rFonts w:hint="default"/>
        <w:b/>
      </w:rPr>
    </w:lvl>
    <w:lvl w:ilvl="5">
      <w:start w:val="1"/>
      <w:numFmt w:val="decimal"/>
      <w:isLgl/>
      <w:lvlText w:val="%1.%2.%3.%4.%5.%6"/>
      <w:lvlJc w:val="left"/>
      <w:pPr>
        <w:ind w:left="1808" w:hanging="1080"/>
      </w:pPr>
      <w:rPr>
        <w:rFonts w:hint="default"/>
        <w:b/>
      </w:rPr>
    </w:lvl>
    <w:lvl w:ilvl="6">
      <w:start w:val="1"/>
      <w:numFmt w:val="decimal"/>
      <w:isLgl/>
      <w:lvlText w:val="%1.%2.%3.%4.%5.%6.%7"/>
      <w:lvlJc w:val="left"/>
      <w:pPr>
        <w:ind w:left="2168" w:hanging="1440"/>
      </w:pPr>
      <w:rPr>
        <w:rFonts w:hint="default"/>
        <w:b/>
      </w:rPr>
    </w:lvl>
    <w:lvl w:ilvl="7">
      <w:start w:val="1"/>
      <w:numFmt w:val="decimal"/>
      <w:isLgl/>
      <w:lvlText w:val="%1.%2.%3.%4.%5.%6.%7.%8"/>
      <w:lvlJc w:val="left"/>
      <w:pPr>
        <w:ind w:left="2168" w:hanging="1440"/>
      </w:pPr>
      <w:rPr>
        <w:rFonts w:hint="default"/>
        <w:b/>
      </w:rPr>
    </w:lvl>
    <w:lvl w:ilvl="8">
      <w:start w:val="1"/>
      <w:numFmt w:val="decimal"/>
      <w:isLgl/>
      <w:lvlText w:val="%1.%2.%3.%4.%5.%6.%7.%8.%9"/>
      <w:lvlJc w:val="left"/>
      <w:pPr>
        <w:ind w:left="2528" w:hanging="1800"/>
      </w:pPr>
      <w:rPr>
        <w:rFonts w:hint="default"/>
        <w:b/>
      </w:rPr>
    </w:lvl>
  </w:abstractNum>
  <w:abstractNum w:abstractNumId="30" w15:restartNumberingAfterBreak="0">
    <w:nsid w:val="511E3001"/>
    <w:multiLevelType w:val="hybridMultilevel"/>
    <w:tmpl w:val="A4421234"/>
    <w:lvl w:ilvl="0" w:tplc="C556056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1557B37"/>
    <w:multiLevelType w:val="multilevel"/>
    <w:tmpl w:val="629A120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15:restartNumberingAfterBreak="0">
    <w:nsid w:val="545A4688"/>
    <w:multiLevelType w:val="hybridMultilevel"/>
    <w:tmpl w:val="F6C21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5C414F"/>
    <w:multiLevelType w:val="hybridMultilevel"/>
    <w:tmpl w:val="01A09C04"/>
    <w:lvl w:ilvl="0" w:tplc="E0965618">
      <w:numFmt w:val="bullet"/>
      <w:lvlText w:val="-"/>
      <w:lvlJc w:val="left"/>
      <w:pPr>
        <w:tabs>
          <w:tab w:val="num" w:pos="900"/>
        </w:tabs>
        <w:ind w:left="900" w:hanging="360"/>
      </w:pPr>
      <w:rPr>
        <w:rFonts w:ascii="Arial" w:eastAsia="Times New Roman" w:hAnsi="Arial" w:hint="default"/>
        <w:b/>
        <w:bCs/>
      </w:rPr>
    </w:lvl>
    <w:lvl w:ilvl="1" w:tplc="04090003">
      <w:start w:val="1"/>
      <w:numFmt w:val="decimal"/>
      <w:lvlText w:val="%2."/>
      <w:lvlJc w:val="left"/>
      <w:pPr>
        <w:tabs>
          <w:tab w:val="num" w:pos="1620"/>
        </w:tabs>
        <w:ind w:left="1620" w:hanging="360"/>
      </w:pPr>
    </w:lvl>
    <w:lvl w:ilvl="2" w:tplc="04090005">
      <w:start w:val="1"/>
      <w:numFmt w:val="decimal"/>
      <w:lvlText w:val="%3."/>
      <w:lvlJc w:val="left"/>
      <w:pPr>
        <w:tabs>
          <w:tab w:val="num" w:pos="2340"/>
        </w:tabs>
        <w:ind w:left="2340" w:hanging="360"/>
      </w:pPr>
    </w:lvl>
    <w:lvl w:ilvl="3" w:tplc="04090001">
      <w:start w:val="1"/>
      <w:numFmt w:val="decimal"/>
      <w:lvlText w:val="%4."/>
      <w:lvlJc w:val="left"/>
      <w:pPr>
        <w:tabs>
          <w:tab w:val="num" w:pos="3060"/>
        </w:tabs>
        <w:ind w:left="3060" w:hanging="360"/>
      </w:pPr>
    </w:lvl>
    <w:lvl w:ilvl="4" w:tplc="04090003">
      <w:start w:val="1"/>
      <w:numFmt w:val="decimal"/>
      <w:lvlText w:val="%5."/>
      <w:lvlJc w:val="left"/>
      <w:pPr>
        <w:tabs>
          <w:tab w:val="num" w:pos="3780"/>
        </w:tabs>
        <w:ind w:left="3780" w:hanging="360"/>
      </w:pPr>
    </w:lvl>
    <w:lvl w:ilvl="5" w:tplc="04090005">
      <w:start w:val="1"/>
      <w:numFmt w:val="decimal"/>
      <w:lvlText w:val="%6."/>
      <w:lvlJc w:val="left"/>
      <w:pPr>
        <w:tabs>
          <w:tab w:val="num" w:pos="4500"/>
        </w:tabs>
        <w:ind w:left="4500" w:hanging="360"/>
      </w:pPr>
    </w:lvl>
    <w:lvl w:ilvl="6" w:tplc="04090001">
      <w:start w:val="1"/>
      <w:numFmt w:val="decimal"/>
      <w:lvlText w:val="%7."/>
      <w:lvlJc w:val="left"/>
      <w:pPr>
        <w:tabs>
          <w:tab w:val="num" w:pos="5220"/>
        </w:tabs>
        <w:ind w:left="5220" w:hanging="360"/>
      </w:pPr>
    </w:lvl>
    <w:lvl w:ilvl="7" w:tplc="04090003">
      <w:start w:val="1"/>
      <w:numFmt w:val="decimal"/>
      <w:lvlText w:val="%8."/>
      <w:lvlJc w:val="left"/>
      <w:pPr>
        <w:tabs>
          <w:tab w:val="num" w:pos="5940"/>
        </w:tabs>
        <w:ind w:left="5940" w:hanging="360"/>
      </w:pPr>
    </w:lvl>
    <w:lvl w:ilvl="8" w:tplc="04090005">
      <w:start w:val="1"/>
      <w:numFmt w:val="decimal"/>
      <w:lvlText w:val="%9."/>
      <w:lvlJc w:val="left"/>
      <w:pPr>
        <w:tabs>
          <w:tab w:val="num" w:pos="6660"/>
        </w:tabs>
        <w:ind w:left="6660" w:hanging="360"/>
      </w:pPr>
    </w:lvl>
  </w:abstractNum>
  <w:abstractNum w:abstractNumId="34" w15:restartNumberingAfterBreak="0">
    <w:nsid w:val="5AAC3E23"/>
    <w:multiLevelType w:val="hybridMultilevel"/>
    <w:tmpl w:val="C6461F44"/>
    <w:lvl w:ilvl="0" w:tplc="4ED0DC88">
      <w:start w:val="1"/>
      <w:numFmt w:val="lowerRoman"/>
      <w:lvlText w:val="(%1)"/>
      <w:lvlJc w:val="left"/>
      <w:pPr>
        <w:ind w:left="2154" w:hanging="720"/>
      </w:pPr>
      <w:rPr>
        <w:rFonts w:hint="default"/>
      </w:rPr>
    </w:lvl>
    <w:lvl w:ilvl="1" w:tplc="04090019" w:tentative="1">
      <w:start w:val="1"/>
      <w:numFmt w:val="lowerLetter"/>
      <w:lvlText w:val="%2."/>
      <w:lvlJc w:val="left"/>
      <w:pPr>
        <w:ind w:left="2514" w:hanging="360"/>
      </w:pPr>
    </w:lvl>
    <w:lvl w:ilvl="2" w:tplc="0409001B" w:tentative="1">
      <w:start w:val="1"/>
      <w:numFmt w:val="lowerRoman"/>
      <w:lvlText w:val="%3."/>
      <w:lvlJc w:val="right"/>
      <w:pPr>
        <w:ind w:left="3234" w:hanging="180"/>
      </w:pPr>
    </w:lvl>
    <w:lvl w:ilvl="3" w:tplc="0409000F" w:tentative="1">
      <w:start w:val="1"/>
      <w:numFmt w:val="decimal"/>
      <w:lvlText w:val="%4."/>
      <w:lvlJc w:val="left"/>
      <w:pPr>
        <w:ind w:left="3954" w:hanging="360"/>
      </w:pPr>
    </w:lvl>
    <w:lvl w:ilvl="4" w:tplc="04090019" w:tentative="1">
      <w:start w:val="1"/>
      <w:numFmt w:val="lowerLetter"/>
      <w:lvlText w:val="%5."/>
      <w:lvlJc w:val="left"/>
      <w:pPr>
        <w:ind w:left="4674" w:hanging="360"/>
      </w:pPr>
    </w:lvl>
    <w:lvl w:ilvl="5" w:tplc="0409001B" w:tentative="1">
      <w:start w:val="1"/>
      <w:numFmt w:val="lowerRoman"/>
      <w:lvlText w:val="%6."/>
      <w:lvlJc w:val="right"/>
      <w:pPr>
        <w:ind w:left="5394" w:hanging="180"/>
      </w:pPr>
    </w:lvl>
    <w:lvl w:ilvl="6" w:tplc="0409000F" w:tentative="1">
      <w:start w:val="1"/>
      <w:numFmt w:val="decimal"/>
      <w:lvlText w:val="%7."/>
      <w:lvlJc w:val="left"/>
      <w:pPr>
        <w:ind w:left="6114" w:hanging="360"/>
      </w:pPr>
    </w:lvl>
    <w:lvl w:ilvl="7" w:tplc="04090019" w:tentative="1">
      <w:start w:val="1"/>
      <w:numFmt w:val="lowerLetter"/>
      <w:lvlText w:val="%8."/>
      <w:lvlJc w:val="left"/>
      <w:pPr>
        <w:ind w:left="6834" w:hanging="360"/>
      </w:pPr>
    </w:lvl>
    <w:lvl w:ilvl="8" w:tplc="0409001B" w:tentative="1">
      <w:start w:val="1"/>
      <w:numFmt w:val="lowerRoman"/>
      <w:lvlText w:val="%9."/>
      <w:lvlJc w:val="right"/>
      <w:pPr>
        <w:ind w:left="7554" w:hanging="180"/>
      </w:pPr>
    </w:lvl>
  </w:abstractNum>
  <w:abstractNum w:abstractNumId="35" w15:restartNumberingAfterBreak="0">
    <w:nsid w:val="5B620053"/>
    <w:multiLevelType w:val="hybridMultilevel"/>
    <w:tmpl w:val="4A5E8B7A"/>
    <w:lvl w:ilvl="0" w:tplc="3B56E2C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4B3B63"/>
    <w:multiLevelType w:val="hybridMultilevel"/>
    <w:tmpl w:val="122EAF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48E7114"/>
    <w:multiLevelType w:val="hybridMultilevel"/>
    <w:tmpl w:val="A7B07A40"/>
    <w:lvl w:ilvl="0" w:tplc="7F9AB886">
      <w:numFmt w:val="bullet"/>
      <w:lvlText w:val="-"/>
      <w:lvlJc w:val="left"/>
      <w:pPr>
        <w:tabs>
          <w:tab w:val="num" w:pos="720"/>
        </w:tabs>
        <w:ind w:left="720" w:hanging="360"/>
      </w:pPr>
      <w:rPr>
        <w:rFonts w:ascii="Times New Roman" w:eastAsia="Times New Roman" w:hAnsi="Times New Roman" w:cs="Times New Roman" w:hint="default"/>
        <w:color w:val="auto"/>
      </w:rPr>
    </w:lvl>
    <w:lvl w:ilvl="1" w:tplc="517200BA">
      <w:numFmt w:val="bullet"/>
      <w:lvlText w:val=""/>
      <w:lvlJc w:val="left"/>
      <w:pPr>
        <w:tabs>
          <w:tab w:val="num" w:pos="1680"/>
        </w:tabs>
        <w:ind w:left="1680" w:hanging="600"/>
      </w:pPr>
      <w:rPr>
        <w:rFonts w:ascii="Symbol" w:eastAsia="Times New Roman" w:hAnsi="Symbol"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71147B1"/>
    <w:multiLevelType w:val="multilevel"/>
    <w:tmpl w:val="1696C386"/>
    <w:lvl w:ilvl="0">
      <w:start w:val="7"/>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39" w15:restartNumberingAfterBreak="0">
    <w:nsid w:val="674C1D4F"/>
    <w:multiLevelType w:val="multilevel"/>
    <w:tmpl w:val="2D86C98E"/>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0" w15:restartNumberingAfterBreak="0">
    <w:nsid w:val="679B772C"/>
    <w:multiLevelType w:val="singleLevel"/>
    <w:tmpl w:val="9398C4E8"/>
    <w:lvl w:ilvl="0">
      <w:start w:val="1"/>
      <w:numFmt w:val="bullet"/>
      <w:lvlText w:val="-"/>
      <w:lvlJc w:val="left"/>
      <w:pPr>
        <w:tabs>
          <w:tab w:val="num" w:pos="360"/>
        </w:tabs>
        <w:ind w:left="360" w:hanging="360"/>
      </w:pPr>
      <w:rPr>
        <w:rFonts w:ascii="Times New Roman" w:hAnsi="Times New Roman" w:cs="Times New Roman" w:hint="default"/>
      </w:rPr>
    </w:lvl>
  </w:abstractNum>
  <w:abstractNum w:abstractNumId="41" w15:restartNumberingAfterBreak="0">
    <w:nsid w:val="6F4903BB"/>
    <w:multiLevelType w:val="hybridMultilevel"/>
    <w:tmpl w:val="3D206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E449DB"/>
    <w:multiLevelType w:val="multilevel"/>
    <w:tmpl w:val="2F2274B2"/>
    <w:lvl w:ilvl="0">
      <w:start w:val="7"/>
      <w:numFmt w:val="decimal"/>
      <w:lvlText w:val="%1"/>
      <w:lvlJc w:val="left"/>
      <w:pPr>
        <w:ind w:left="360" w:hanging="360"/>
      </w:pPr>
      <w:rPr>
        <w:rFonts w:hint="default"/>
        <w:color w:val="000000"/>
      </w:rPr>
    </w:lvl>
    <w:lvl w:ilvl="1">
      <w:numFmt w:val="bullet"/>
      <w:lvlText w:val="-"/>
      <w:lvlJc w:val="left"/>
      <w:pPr>
        <w:ind w:left="360" w:hanging="360"/>
      </w:pPr>
      <w:rPr>
        <w:rFonts w:ascii="Calibri" w:eastAsia="Calibri" w:hAnsi="Calibri" w:cs="Times New Roman"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43" w15:restartNumberingAfterBreak="0">
    <w:nsid w:val="732B0C8E"/>
    <w:multiLevelType w:val="multilevel"/>
    <w:tmpl w:val="B3EA8C9E"/>
    <w:lvl w:ilvl="0">
      <w:start w:val="8"/>
      <w:numFmt w:val="decimal"/>
      <w:lvlText w:val="%1"/>
      <w:lvlJc w:val="left"/>
      <w:pPr>
        <w:tabs>
          <w:tab w:val="num" w:pos="420"/>
        </w:tabs>
        <w:ind w:left="420" w:hanging="420"/>
      </w:pPr>
      <w:rPr>
        <w:rFonts w:hint="default"/>
        <w:b w:val="0"/>
        <w:sz w:val="25"/>
      </w:rPr>
    </w:lvl>
    <w:lvl w:ilvl="1">
      <w:start w:val="1"/>
      <w:numFmt w:val="decimal"/>
      <w:lvlText w:val="%1.%2"/>
      <w:lvlJc w:val="left"/>
      <w:pPr>
        <w:tabs>
          <w:tab w:val="num" w:pos="960"/>
        </w:tabs>
        <w:ind w:left="960" w:hanging="420"/>
      </w:pPr>
      <w:rPr>
        <w:rFonts w:hint="default"/>
        <w:b w:val="0"/>
        <w:sz w:val="25"/>
      </w:rPr>
    </w:lvl>
    <w:lvl w:ilvl="2">
      <w:start w:val="1"/>
      <w:numFmt w:val="decimal"/>
      <w:lvlText w:val="%1.%2.%3"/>
      <w:lvlJc w:val="left"/>
      <w:pPr>
        <w:tabs>
          <w:tab w:val="num" w:pos="1800"/>
        </w:tabs>
        <w:ind w:left="1800" w:hanging="720"/>
      </w:pPr>
      <w:rPr>
        <w:rFonts w:hint="default"/>
        <w:b w:val="0"/>
        <w:sz w:val="25"/>
      </w:rPr>
    </w:lvl>
    <w:lvl w:ilvl="3">
      <w:start w:val="1"/>
      <w:numFmt w:val="decimal"/>
      <w:lvlText w:val="%1.%2.%3.%4"/>
      <w:lvlJc w:val="left"/>
      <w:pPr>
        <w:tabs>
          <w:tab w:val="num" w:pos="2340"/>
        </w:tabs>
        <w:ind w:left="2340" w:hanging="720"/>
      </w:pPr>
      <w:rPr>
        <w:rFonts w:hint="default"/>
        <w:b w:val="0"/>
        <w:sz w:val="25"/>
      </w:rPr>
    </w:lvl>
    <w:lvl w:ilvl="4">
      <w:start w:val="1"/>
      <w:numFmt w:val="decimal"/>
      <w:lvlText w:val="%1.%2.%3.%4.%5"/>
      <w:lvlJc w:val="left"/>
      <w:pPr>
        <w:tabs>
          <w:tab w:val="num" w:pos="3240"/>
        </w:tabs>
        <w:ind w:left="3240" w:hanging="1080"/>
      </w:pPr>
      <w:rPr>
        <w:rFonts w:hint="default"/>
        <w:b w:val="0"/>
        <w:sz w:val="25"/>
      </w:rPr>
    </w:lvl>
    <w:lvl w:ilvl="5">
      <w:start w:val="1"/>
      <w:numFmt w:val="decimal"/>
      <w:lvlText w:val="%1.%2.%3.%4.%5.%6"/>
      <w:lvlJc w:val="left"/>
      <w:pPr>
        <w:tabs>
          <w:tab w:val="num" w:pos="4140"/>
        </w:tabs>
        <w:ind w:left="4140" w:hanging="1440"/>
      </w:pPr>
      <w:rPr>
        <w:rFonts w:hint="default"/>
        <w:b w:val="0"/>
        <w:sz w:val="25"/>
      </w:rPr>
    </w:lvl>
    <w:lvl w:ilvl="6">
      <w:start w:val="1"/>
      <w:numFmt w:val="decimal"/>
      <w:lvlText w:val="%1.%2.%3.%4.%5.%6.%7"/>
      <w:lvlJc w:val="left"/>
      <w:pPr>
        <w:tabs>
          <w:tab w:val="num" w:pos="4680"/>
        </w:tabs>
        <w:ind w:left="4680" w:hanging="1440"/>
      </w:pPr>
      <w:rPr>
        <w:rFonts w:hint="default"/>
        <w:b w:val="0"/>
        <w:sz w:val="25"/>
      </w:rPr>
    </w:lvl>
    <w:lvl w:ilvl="7">
      <w:start w:val="1"/>
      <w:numFmt w:val="decimal"/>
      <w:lvlText w:val="%1.%2.%3.%4.%5.%6.%7.%8"/>
      <w:lvlJc w:val="left"/>
      <w:pPr>
        <w:tabs>
          <w:tab w:val="num" w:pos="5580"/>
        </w:tabs>
        <w:ind w:left="5580" w:hanging="1800"/>
      </w:pPr>
      <w:rPr>
        <w:rFonts w:hint="default"/>
        <w:b w:val="0"/>
        <w:sz w:val="25"/>
      </w:rPr>
    </w:lvl>
    <w:lvl w:ilvl="8">
      <w:start w:val="1"/>
      <w:numFmt w:val="decimal"/>
      <w:lvlText w:val="%1.%2.%3.%4.%5.%6.%7.%8.%9"/>
      <w:lvlJc w:val="left"/>
      <w:pPr>
        <w:tabs>
          <w:tab w:val="num" w:pos="6120"/>
        </w:tabs>
        <w:ind w:left="6120" w:hanging="1800"/>
      </w:pPr>
      <w:rPr>
        <w:rFonts w:hint="default"/>
        <w:b w:val="0"/>
        <w:sz w:val="25"/>
      </w:rPr>
    </w:lvl>
  </w:abstractNum>
  <w:abstractNum w:abstractNumId="44" w15:restartNumberingAfterBreak="0">
    <w:nsid w:val="75936994"/>
    <w:multiLevelType w:val="hybridMultilevel"/>
    <w:tmpl w:val="2C309FC8"/>
    <w:lvl w:ilvl="0" w:tplc="C6D0ADCC">
      <w:start w:val="1"/>
      <w:numFmt w:val="lowerLetter"/>
      <w:lvlText w:val="(%1)"/>
      <w:lvlJc w:val="left"/>
      <w:pPr>
        <w:ind w:left="720" w:hanging="360"/>
      </w:pPr>
      <w:rPr>
        <w:rFonts w:hint="default"/>
      </w:rPr>
    </w:lvl>
    <w:lvl w:ilvl="1" w:tplc="D870CF18">
      <w:start w:val="1"/>
      <w:numFmt w:val="lowerLetter"/>
      <w:lvlText w:val="(%2)"/>
      <w:lvlJc w:val="left"/>
      <w:pPr>
        <w:ind w:left="1800" w:hanging="720"/>
      </w:pPr>
      <w:rPr>
        <w:rFonts w:hint="default"/>
      </w:rPr>
    </w:lvl>
    <w:lvl w:ilvl="2" w:tplc="03D8B7BA">
      <w:start w:val="17"/>
      <w:numFmt w:val="decimal"/>
      <w:lvlText w:val="%3."/>
      <w:lvlJc w:val="left"/>
      <w:pPr>
        <w:ind w:left="2340" w:hanging="360"/>
      </w:pPr>
      <w:rPr>
        <w:rFonts w:hint="default"/>
      </w:rPr>
    </w:lvl>
    <w:lvl w:ilvl="3" w:tplc="324274F0">
      <w:start w:val="1"/>
      <w:numFmt w:val="upperRoman"/>
      <w:lvlText w:val="%4."/>
      <w:lvlJc w:val="left"/>
      <w:pPr>
        <w:ind w:left="3240" w:hanging="72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9447A89"/>
    <w:multiLevelType w:val="hybridMultilevel"/>
    <w:tmpl w:val="66C29474"/>
    <w:lvl w:ilvl="0" w:tplc="C556056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C1C0424"/>
    <w:multiLevelType w:val="hybridMultilevel"/>
    <w:tmpl w:val="1DA6C7D0"/>
    <w:lvl w:ilvl="0" w:tplc="E95E764C">
      <w:start w:val="1"/>
      <w:numFmt w:val="bullet"/>
      <w:lvlText w:val="-"/>
      <w:lvlJc w:val="left"/>
      <w:pPr>
        <w:ind w:left="1260" w:hanging="360"/>
      </w:pPr>
      <w:rPr>
        <w:rFonts w:ascii="Times New Roman" w:eastAsiaTheme="minorHAnsi"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7" w15:restartNumberingAfterBreak="0">
    <w:nsid w:val="7E6C4B93"/>
    <w:multiLevelType w:val="hybridMultilevel"/>
    <w:tmpl w:val="0A5A7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4"/>
  </w:num>
  <w:num w:numId="2">
    <w:abstractNumId w:val="28"/>
  </w:num>
  <w:num w:numId="3">
    <w:abstractNumId w:val="17"/>
  </w:num>
  <w:num w:numId="4">
    <w:abstractNumId w:val="13"/>
  </w:num>
  <w:num w:numId="5">
    <w:abstractNumId w:val="37"/>
  </w:num>
  <w:num w:numId="6">
    <w:abstractNumId w:val="22"/>
  </w:num>
  <w:num w:numId="7">
    <w:abstractNumId w:val="18"/>
  </w:num>
  <w:num w:numId="8">
    <w:abstractNumId w:val="36"/>
  </w:num>
  <w:num w:numId="9">
    <w:abstractNumId w:val="44"/>
  </w:num>
  <w:num w:numId="10">
    <w:abstractNumId w:val="34"/>
  </w:num>
  <w:num w:numId="11">
    <w:abstractNumId w:val="35"/>
  </w:num>
  <w:num w:numId="12">
    <w:abstractNumId w:val="21"/>
  </w:num>
  <w:num w:numId="13">
    <w:abstractNumId w:val="6"/>
  </w:num>
  <w:num w:numId="14">
    <w:abstractNumId w:val="9"/>
  </w:num>
  <w:num w:numId="15">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31"/>
  </w:num>
  <w:num w:numId="18">
    <w:abstractNumId w:val="43"/>
  </w:num>
  <w:num w:numId="19">
    <w:abstractNumId w:val="40"/>
  </w:num>
  <w:num w:numId="20">
    <w:abstractNumId w:val="29"/>
  </w:num>
  <w:num w:numId="21">
    <w:abstractNumId w:val="14"/>
  </w:num>
  <w:num w:numId="22">
    <w:abstractNumId w:val="0"/>
  </w:num>
  <w:num w:numId="23">
    <w:abstractNumId w:val="10"/>
  </w:num>
  <w:num w:numId="24">
    <w:abstractNumId w:val="46"/>
  </w:num>
  <w:num w:numId="25">
    <w:abstractNumId w:val="8"/>
  </w:num>
  <w:num w:numId="26">
    <w:abstractNumId w:val="45"/>
  </w:num>
  <w:num w:numId="27">
    <w:abstractNumId w:val="26"/>
  </w:num>
  <w:num w:numId="28">
    <w:abstractNumId w:val="20"/>
  </w:num>
  <w:num w:numId="29">
    <w:abstractNumId w:val="19"/>
  </w:num>
  <w:num w:numId="30">
    <w:abstractNumId w:val="30"/>
  </w:num>
  <w:num w:numId="31">
    <w:abstractNumId w:val="41"/>
  </w:num>
  <w:num w:numId="32">
    <w:abstractNumId w:val="11"/>
  </w:num>
  <w:num w:numId="33">
    <w:abstractNumId w:val="16"/>
  </w:num>
  <w:num w:numId="34">
    <w:abstractNumId w:val="32"/>
  </w:num>
  <w:num w:numId="35">
    <w:abstractNumId w:val="1"/>
  </w:num>
  <w:num w:numId="36">
    <w:abstractNumId w:val="7"/>
  </w:num>
  <w:num w:numId="37">
    <w:abstractNumId w:val="39"/>
  </w:num>
  <w:num w:numId="38">
    <w:abstractNumId w:val="2"/>
  </w:num>
  <w:num w:numId="39">
    <w:abstractNumId w:val="5"/>
  </w:num>
  <w:num w:numId="40">
    <w:abstractNumId w:val="25"/>
  </w:num>
  <w:num w:numId="41">
    <w:abstractNumId w:val="12"/>
  </w:num>
  <w:num w:numId="42">
    <w:abstractNumId w:val="4"/>
  </w:num>
  <w:num w:numId="43">
    <w:abstractNumId w:val="15"/>
  </w:num>
  <w:num w:numId="44">
    <w:abstractNumId w:val="23"/>
  </w:num>
  <w:num w:numId="45">
    <w:abstractNumId w:val="47"/>
  </w:num>
  <w:num w:numId="46">
    <w:abstractNumId w:val="27"/>
  </w:num>
  <w:num w:numId="47">
    <w:abstractNumId w:val="38"/>
  </w:num>
  <w:num w:numId="48">
    <w:abstractNumId w:val="4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guyen Quoc Tan">
    <w15:presenceInfo w15:providerId="Windows Live" w15:userId="4c0d724207411d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230"/>
    <w:rsid w:val="0001703C"/>
    <w:rsid w:val="000178F0"/>
    <w:rsid w:val="00017AF1"/>
    <w:rsid w:val="0003061D"/>
    <w:rsid w:val="00031E6B"/>
    <w:rsid w:val="000421F6"/>
    <w:rsid w:val="00042954"/>
    <w:rsid w:val="0004398C"/>
    <w:rsid w:val="0004457E"/>
    <w:rsid w:val="000629E5"/>
    <w:rsid w:val="00076B09"/>
    <w:rsid w:val="000779F8"/>
    <w:rsid w:val="000808BF"/>
    <w:rsid w:val="000817DF"/>
    <w:rsid w:val="00084F0C"/>
    <w:rsid w:val="000855DB"/>
    <w:rsid w:val="00086889"/>
    <w:rsid w:val="0009015C"/>
    <w:rsid w:val="00093D4D"/>
    <w:rsid w:val="000A7EC6"/>
    <w:rsid w:val="000B286A"/>
    <w:rsid w:val="000C3249"/>
    <w:rsid w:val="000C6D1E"/>
    <w:rsid w:val="000D5C02"/>
    <w:rsid w:val="000D7F0C"/>
    <w:rsid w:val="00105BDB"/>
    <w:rsid w:val="00113AFF"/>
    <w:rsid w:val="00121602"/>
    <w:rsid w:val="00122F50"/>
    <w:rsid w:val="00162A1E"/>
    <w:rsid w:val="0016678D"/>
    <w:rsid w:val="00167878"/>
    <w:rsid w:val="001726B5"/>
    <w:rsid w:val="00174E86"/>
    <w:rsid w:val="001817FC"/>
    <w:rsid w:val="0019222A"/>
    <w:rsid w:val="001A4CF5"/>
    <w:rsid w:val="001B1AF4"/>
    <w:rsid w:val="001B6966"/>
    <w:rsid w:val="001E1D11"/>
    <w:rsid w:val="001E1EC5"/>
    <w:rsid w:val="001F10B3"/>
    <w:rsid w:val="0020501E"/>
    <w:rsid w:val="00210508"/>
    <w:rsid w:val="00223800"/>
    <w:rsid w:val="00231A58"/>
    <w:rsid w:val="00232966"/>
    <w:rsid w:val="00232D00"/>
    <w:rsid w:val="00237DA9"/>
    <w:rsid w:val="0025043C"/>
    <w:rsid w:val="0025043E"/>
    <w:rsid w:val="00250F5D"/>
    <w:rsid w:val="00256B84"/>
    <w:rsid w:val="00263199"/>
    <w:rsid w:val="0027043D"/>
    <w:rsid w:val="002738D9"/>
    <w:rsid w:val="002747F5"/>
    <w:rsid w:val="002774E4"/>
    <w:rsid w:val="00285600"/>
    <w:rsid w:val="002A4E02"/>
    <w:rsid w:val="002B1751"/>
    <w:rsid w:val="002C1EBD"/>
    <w:rsid w:val="002C35F7"/>
    <w:rsid w:val="002D397A"/>
    <w:rsid w:val="002D5087"/>
    <w:rsid w:val="002E09A6"/>
    <w:rsid w:val="002E34E6"/>
    <w:rsid w:val="002E6B04"/>
    <w:rsid w:val="002F1B05"/>
    <w:rsid w:val="00303DD9"/>
    <w:rsid w:val="0030736A"/>
    <w:rsid w:val="003245C8"/>
    <w:rsid w:val="00336DE1"/>
    <w:rsid w:val="0034785A"/>
    <w:rsid w:val="00351025"/>
    <w:rsid w:val="00353AD7"/>
    <w:rsid w:val="00356CEC"/>
    <w:rsid w:val="00361C38"/>
    <w:rsid w:val="00372132"/>
    <w:rsid w:val="00376378"/>
    <w:rsid w:val="003775FC"/>
    <w:rsid w:val="00397B5A"/>
    <w:rsid w:val="003A6F7B"/>
    <w:rsid w:val="003D129F"/>
    <w:rsid w:val="00425F61"/>
    <w:rsid w:val="00435EB4"/>
    <w:rsid w:val="0044164D"/>
    <w:rsid w:val="00454A66"/>
    <w:rsid w:val="00456351"/>
    <w:rsid w:val="004833AF"/>
    <w:rsid w:val="0049004F"/>
    <w:rsid w:val="004A400A"/>
    <w:rsid w:val="004B2786"/>
    <w:rsid w:val="004C3691"/>
    <w:rsid w:val="004C7468"/>
    <w:rsid w:val="004E42F3"/>
    <w:rsid w:val="004F009B"/>
    <w:rsid w:val="004F5CEE"/>
    <w:rsid w:val="00510FF3"/>
    <w:rsid w:val="00513871"/>
    <w:rsid w:val="00524E27"/>
    <w:rsid w:val="00527BD6"/>
    <w:rsid w:val="005301F4"/>
    <w:rsid w:val="005346FD"/>
    <w:rsid w:val="00536D98"/>
    <w:rsid w:val="00544372"/>
    <w:rsid w:val="00545263"/>
    <w:rsid w:val="00551C17"/>
    <w:rsid w:val="00552B3E"/>
    <w:rsid w:val="00554C31"/>
    <w:rsid w:val="00585374"/>
    <w:rsid w:val="005867E2"/>
    <w:rsid w:val="005903C3"/>
    <w:rsid w:val="00590FB2"/>
    <w:rsid w:val="005935EB"/>
    <w:rsid w:val="005B14DC"/>
    <w:rsid w:val="005D10BE"/>
    <w:rsid w:val="005D2316"/>
    <w:rsid w:val="005D51E8"/>
    <w:rsid w:val="005E49E8"/>
    <w:rsid w:val="005E53CC"/>
    <w:rsid w:val="005F0560"/>
    <w:rsid w:val="005F0608"/>
    <w:rsid w:val="005F7CF9"/>
    <w:rsid w:val="00604BFA"/>
    <w:rsid w:val="00625E87"/>
    <w:rsid w:val="006338A2"/>
    <w:rsid w:val="00635CFA"/>
    <w:rsid w:val="00637F0B"/>
    <w:rsid w:val="00643C01"/>
    <w:rsid w:val="00663DFD"/>
    <w:rsid w:val="00664CA8"/>
    <w:rsid w:val="00670AEB"/>
    <w:rsid w:val="00684E96"/>
    <w:rsid w:val="00685A71"/>
    <w:rsid w:val="00685E25"/>
    <w:rsid w:val="006967B5"/>
    <w:rsid w:val="006971E3"/>
    <w:rsid w:val="006A2D22"/>
    <w:rsid w:val="006A375F"/>
    <w:rsid w:val="006B1B14"/>
    <w:rsid w:val="006B2987"/>
    <w:rsid w:val="006B3618"/>
    <w:rsid w:val="006C4D44"/>
    <w:rsid w:val="006D625C"/>
    <w:rsid w:val="006E3847"/>
    <w:rsid w:val="006F1150"/>
    <w:rsid w:val="00705B5B"/>
    <w:rsid w:val="00706807"/>
    <w:rsid w:val="007133CE"/>
    <w:rsid w:val="00717308"/>
    <w:rsid w:val="00722615"/>
    <w:rsid w:val="007243D5"/>
    <w:rsid w:val="007335F8"/>
    <w:rsid w:val="007462EA"/>
    <w:rsid w:val="00751A1C"/>
    <w:rsid w:val="00755D47"/>
    <w:rsid w:val="00763916"/>
    <w:rsid w:val="00776BA5"/>
    <w:rsid w:val="00777433"/>
    <w:rsid w:val="007914EF"/>
    <w:rsid w:val="00795CE6"/>
    <w:rsid w:val="0079706B"/>
    <w:rsid w:val="007A201F"/>
    <w:rsid w:val="007A6288"/>
    <w:rsid w:val="007B082E"/>
    <w:rsid w:val="007B71CA"/>
    <w:rsid w:val="007C5264"/>
    <w:rsid w:val="007D3ED5"/>
    <w:rsid w:val="007E3E44"/>
    <w:rsid w:val="007E7371"/>
    <w:rsid w:val="008025BD"/>
    <w:rsid w:val="00802BDD"/>
    <w:rsid w:val="008078ED"/>
    <w:rsid w:val="008322AB"/>
    <w:rsid w:val="0085205E"/>
    <w:rsid w:val="008525B8"/>
    <w:rsid w:val="00854FB5"/>
    <w:rsid w:val="00880563"/>
    <w:rsid w:val="00887A55"/>
    <w:rsid w:val="008B437E"/>
    <w:rsid w:val="008B5DE1"/>
    <w:rsid w:val="008C5A94"/>
    <w:rsid w:val="008C5B61"/>
    <w:rsid w:val="008C688E"/>
    <w:rsid w:val="008D0A24"/>
    <w:rsid w:val="008D6F20"/>
    <w:rsid w:val="008E4C56"/>
    <w:rsid w:val="008F5BFE"/>
    <w:rsid w:val="009020FB"/>
    <w:rsid w:val="0093525B"/>
    <w:rsid w:val="009474DE"/>
    <w:rsid w:val="0096301B"/>
    <w:rsid w:val="009665C3"/>
    <w:rsid w:val="009665E3"/>
    <w:rsid w:val="0097314B"/>
    <w:rsid w:val="0097744A"/>
    <w:rsid w:val="009B1A3E"/>
    <w:rsid w:val="009B23B3"/>
    <w:rsid w:val="009C0E43"/>
    <w:rsid w:val="009D4820"/>
    <w:rsid w:val="009D7DFE"/>
    <w:rsid w:val="009F15F0"/>
    <w:rsid w:val="009F215E"/>
    <w:rsid w:val="00A05491"/>
    <w:rsid w:val="00A27B63"/>
    <w:rsid w:val="00A44782"/>
    <w:rsid w:val="00A472FE"/>
    <w:rsid w:val="00A47BA0"/>
    <w:rsid w:val="00A47D97"/>
    <w:rsid w:val="00A515EF"/>
    <w:rsid w:val="00A52B7E"/>
    <w:rsid w:val="00A5753C"/>
    <w:rsid w:val="00A61EB0"/>
    <w:rsid w:val="00A679AE"/>
    <w:rsid w:val="00A748B0"/>
    <w:rsid w:val="00A872E5"/>
    <w:rsid w:val="00A97D78"/>
    <w:rsid w:val="00AA4D48"/>
    <w:rsid w:val="00AB24B1"/>
    <w:rsid w:val="00AC1AC8"/>
    <w:rsid w:val="00AE21C6"/>
    <w:rsid w:val="00AF22C9"/>
    <w:rsid w:val="00AF5243"/>
    <w:rsid w:val="00AF69B9"/>
    <w:rsid w:val="00B105F7"/>
    <w:rsid w:val="00B146A4"/>
    <w:rsid w:val="00B30CF3"/>
    <w:rsid w:val="00B41AEA"/>
    <w:rsid w:val="00B43B50"/>
    <w:rsid w:val="00B44D09"/>
    <w:rsid w:val="00B60B31"/>
    <w:rsid w:val="00B62429"/>
    <w:rsid w:val="00B66AE5"/>
    <w:rsid w:val="00B718CB"/>
    <w:rsid w:val="00B82F4E"/>
    <w:rsid w:val="00B86078"/>
    <w:rsid w:val="00BA149A"/>
    <w:rsid w:val="00BA3084"/>
    <w:rsid w:val="00BA5FE4"/>
    <w:rsid w:val="00BB0DD1"/>
    <w:rsid w:val="00BB5447"/>
    <w:rsid w:val="00BC2DE7"/>
    <w:rsid w:val="00BD3EDB"/>
    <w:rsid w:val="00BE15F5"/>
    <w:rsid w:val="00BF118A"/>
    <w:rsid w:val="00BF1D20"/>
    <w:rsid w:val="00C01C51"/>
    <w:rsid w:val="00C1245F"/>
    <w:rsid w:val="00C12874"/>
    <w:rsid w:val="00C12E55"/>
    <w:rsid w:val="00C30CAD"/>
    <w:rsid w:val="00C46628"/>
    <w:rsid w:val="00C62ECD"/>
    <w:rsid w:val="00C702F8"/>
    <w:rsid w:val="00C73D0E"/>
    <w:rsid w:val="00C8071F"/>
    <w:rsid w:val="00C820A6"/>
    <w:rsid w:val="00C85E20"/>
    <w:rsid w:val="00C91ED5"/>
    <w:rsid w:val="00CD1C08"/>
    <w:rsid w:val="00CD22D5"/>
    <w:rsid w:val="00CD2BC6"/>
    <w:rsid w:val="00CD71A5"/>
    <w:rsid w:val="00CF024E"/>
    <w:rsid w:val="00D0201A"/>
    <w:rsid w:val="00D11380"/>
    <w:rsid w:val="00D13932"/>
    <w:rsid w:val="00D17D0B"/>
    <w:rsid w:val="00D21943"/>
    <w:rsid w:val="00D61503"/>
    <w:rsid w:val="00D62AA4"/>
    <w:rsid w:val="00D91CD6"/>
    <w:rsid w:val="00DA5C2D"/>
    <w:rsid w:val="00DB1FE3"/>
    <w:rsid w:val="00DB2585"/>
    <w:rsid w:val="00DB32F5"/>
    <w:rsid w:val="00DC116D"/>
    <w:rsid w:val="00DC205B"/>
    <w:rsid w:val="00DC3486"/>
    <w:rsid w:val="00DC633A"/>
    <w:rsid w:val="00DD1590"/>
    <w:rsid w:val="00DD60DA"/>
    <w:rsid w:val="00DE2F6C"/>
    <w:rsid w:val="00DE3C03"/>
    <w:rsid w:val="00DF03C5"/>
    <w:rsid w:val="00DF184C"/>
    <w:rsid w:val="00DF20C3"/>
    <w:rsid w:val="00DF4203"/>
    <w:rsid w:val="00DF6084"/>
    <w:rsid w:val="00E00815"/>
    <w:rsid w:val="00E059AA"/>
    <w:rsid w:val="00E136A4"/>
    <w:rsid w:val="00E20CFC"/>
    <w:rsid w:val="00E21E1B"/>
    <w:rsid w:val="00E2207F"/>
    <w:rsid w:val="00E26627"/>
    <w:rsid w:val="00E27CE7"/>
    <w:rsid w:val="00E31375"/>
    <w:rsid w:val="00E374A3"/>
    <w:rsid w:val="00E674F6"/>
    <w:rsid w:val="00E6775D"/>
    <w:rsid w:val="00E72D62"/>
    <w:rsid w:val="00E82A74"/>
    <w:rsid w:val="00E85FCA"/>
    <w:rsid w:val="00E949B8"/>
    <w:rsid w:val="00E96AF8"/>
    <w:rsid w:val="00EA1757"/>
    <w:rsid w:val="00EA34BE"/>
    <w:rsid w:val="00EB14AB"/>
    <w:rsid w:val="00EB4BC5"/>
    <w:rsid w:val="00EB6EEF"/>
    <w:rsid w:val="00EC6089"/>
    <w:rsid w:val="00EE0062"/>
    <w:rsid w:val="00EE1ED3"/>
    <w:rsid w:val="00F016DC"/>
    <w:rsid w:val="00F056F8"/>
    <w:rsid w:val="00F0671E"/>
    <w:rsid w:val="00F07332"/>
    <w:rsid w:val="00F116CE"/>
    <w:rsid w:val="00F236B4"/>
    <w:rsid w:val="00F3648A"/>
    <w:rsid w:val="00F40FF2"/>
    <w:rsid w:val="00F420AF"/>
    <w:rsid w:val="00F51F7E"/>
    <w:rsid w:val="00F6182E"/>
    <w:rsid w:val="00F662BE"/>
    <w:rsid w:val="00F67622"/>
    <w:rsid w:val="00F73A5D"/>
    <w:rsid w:val="00F86B86"/>
    <w:rsid w:val="00F90230"/>
    <w:rsid w:val="00F92513"/>
    <w:rsid w:val="00F95ABD"/>
    <w:rsid w:val="00F96FD9"/>
    <w:rsid w:val="00FB18AA"/>
    <w:rsid w:val="00FC7498"/>
    <w:rsid w:val="00FC753D"/>
    <w:rsid w:val="00FC7B59"/>
    <w:rsid w:val="00FE797C"/>
    <w:rsid w:val="00FF5429"/>
    <w:rsid w:val="00FF5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C1E284"/>
  <w15:docId w15:val="{13130C49-FB88-42B5-86B7-CD306CCD2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before="60" w:after="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7E2"/>
    <w:pPr>
      <w:spacing w:before="0" w:after="0" w:line="240" w:lineRule="auto"/>
    </w:pPr>
    <w:rPr>
      <w:rFonts w:eastAsia="Times New Roman" w:cs="Times New Roman"/>
      <w:sz w:val="24"/>
      <w:szCs w:val="24"/>
    </w:rPr>
  </w:style>
  <w:style w:type="paragraph" w:styleId="Heading2">
    <w:name w:val="heading 2"/>
    <w:basedOn w:val="Normal"/>
    <w:next w:val="Normal"/>
    <w:link w:val="Heading2Char"/>
    <w:qFormat/>
    <w:rsid w:val="00DD60DA"/>
    <w:pPr>
      <w:keepNext/>
      <w:jc w:val="center"/>
      <w:outlineLvl w:val="1"/>
    </w:pPr>
    <w:rPr>
      <w:b/>
      <w:bCs/>
      <w:sz w:val="28"/>
      <w:szCs w:val="28"/>
    </w:rPr>
  </w:style>
  <w:style w:type="paragraph" w:styleId="Heading4">
    <w:name w:val="heading 4"/>
    <w:basedOn w:val="Normal"/>
    <w:next w:val="Normal"/>
    <w:link w:val="Heading4Char"/>
    <w:qFormat/>
    <w:rsid w:val="00DD60DA"/>
    <w:pPr>
      <w:keepNext/>
      <w:jc w:val="center"/>
      <w:outlineLvl w:val="3"/>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5867E2"/>
    <w:pPr>
      <w:spacing w:before="100" w:beforeAutospacing="1" w:after="100" w:afterAutospacing="1"/>
    </w:pPr>
  </w:style>
  <w:style w:type="character" w:styleId="Strong">
    <w:name w:val="Strong"/>
    <w:uiPriority w:val="22"/>
    <w:qFormat/>
    <w:rsid w:val="005867E2"/>
    <w:rPr>
      <w:b/>
      <w:bCs/>
    </w:rPr>
  </w:style>
  <w:style w:type="paragraph" w:styleId="BodyText">
    <w:name w:val="Body Text"/>
    <w:basedOn w:val="Normal"/>
    <w:link w:val="BodyTextChar"/>
    <w:rsid w:val="005867E2"/>
    <w:pPr>
      <w:tabs>
        <w:tab w:val="right" w:leader="dot" w:pos="9360"/>
      </w:tabs>
      <w:spacing w:before="240" w:line="192" w:lineRule="auto"/>
      <w:jc w:val="both"/>
    </w:pPr>
    <w:rPr>
      <w:rFonts w:ascii=".VnTime" w:hAnsi=".VnTime"/>
      <w:sz w:val="28"/>
      <w:szCs w:val="20"/>
    </w:rPr>
  </w:style>
  <w:style w:type="character" w:customStyle="1" w:styleId="BodyTextChar">
    <w:name w:val="Body Text Char"/>
    <w:basedOn w:val="DefaultParagraphFont"/>
    <w:link w:val="BodyText"/>
    <w:rsid w:val="005867E2"/>
    <w:rPr>
      <w:rFonts w:ascii=".VnTime" w:eastAsia="Times New Roman" w:hAnsi=".VnTime" w:cs="Times New Roman"/>
      <w:sz w:val="28"/>
      <w:szCs w:val="20"/>
    </w:rPr>
  </w:style>
  <w:style w:type="paragraph" w:styleId="BodyTextIndent">
    <w:name w:val="Body Text Indent"/>
    <w:basedOn w:val="Normal"/>
    <w:link w:val="BodyTextIndentChar"/>
    <w:rsid w:val="005867E2"/>
    <w:pPr>
      <w:spacing w:after="120"/>
      <w:ind w:left="360"/>
    </w:pPr>
    <w:rPr>
      <w:lang w:val="x-none" w:eastAsia="x-none"/>
    </w:rPr>
  </w:style>
  <w:style w:type="character" w:customStyle="1" w:styleId="BodyTextIndentChar">
    <w:name w:val="Body Text Indent Char"/>
    <w:basedOn w:val="DefaultParagraphFont"/>
    <w:link w:val="BodyTextIndent"/>
    <w:rsid w:val="005867E2"/>
    <w:rPr>
      <w:rFonts w:eastAsia="Times New Roman" w:cs="Times New Roman"/>
      <w:sz w:val="24"/>
      <w:szCs w:val="24"/>
      <w:lang w:val="x-none" w:eastAsia="x-none"/>
    </w:rPr>
  </w:style>
  <w:style w:type="character" w:customStyle="1" w:styleId="Heading2Char">
    <w:name w:val="Heading 2 Char"/>
    <w:basedOn w:val="DefaultParagraphFont"/>
    <w:link w:val="Heading2"/>
    <w:rsid w:val="00DD60DA"/>
    <w:rPr>
      <w:rFonts w:eastAsia="Times New Roman" w:cs="Times New Roman"/>
      <w:b/>
      <w:bCs/>
      <w:sz w:val="28"/>
      <w:szCs w:val="28"/>
    </w:rPr>
  </w:style>
  <w:style w:type="character" w:customStyle="1" w:styleId="Heading4Char">
    <w:name w:val="Heading 4 Char"/>
    <w:basedOn w:val="DefaultParagraphFont"/>
    <w:link w:val="Heading4"/>
    <w:rsid w:val="00DD60DA"/>
    <w:rPr>
      <w:rFonts w:eastAsia="Times New Roman" w:cs="Times New Roman"/>
      <w:b/>
      <w:bCs/>
      <w:szCs w:val="26"/>
    </w:rPr>
  </w:style>
  <w:style w:type="paragraph" w:styleId="ListParagraph">
    <w:name w:val="List Paragraph"/>
    <w:basedOn w:val="Normal"/>
    <w:uiPriority w:val="34"/>
    <w:qFormat/>
    <w:rsid w:val="00353AD7"/>
    <w:pPr>
      <w:ind w:left="720"/>
      <w:contextualSpacing/>
    </w:pPr>
  </w:style>
  <w:style w:type="paragraph" w:styleId="BalloonText">
    <w:name w:val="Balloon Text"/>
    <w:basedOn w:val="Normal"/>
    <w:link w:val="BalloonTextChar"/>
    <w:uiPriority w:val="99"/>
    <w:semiHidden/>
    <w:unhideWhenUsed/>
    <w:rsid w:val="00D0201A"/>
    <w:rPr>
      <w:rFonts w:ascii="Tahoma" w:hAnsi="Tahoma" w:cs="Tahoma"/>
      <w:sz w:val="16"/>
      <w:szCs w:val="16"/>
    </w:rPr>
  </w:style>
  <w:style w:type="character" w:customStyle="1" w:styleId="BalloonTextChar">
    <w:name w:val="Balloon Text Char"/>
    <w:basedOn w:val="DefaultParagraphFont"/>
    <w:link w:val="BalloonText"/>
    <w:uiPriority w:val="99"/>
    <w:semiHidden/>
    <w:rsid w:val="00D0201A"/>
    <w:rPr>
      <w:rFonts w:ascii="Tahoma" w:eastAsia="Times New Roman" w:hAnsi="Tahoma" w:cs="Tahoma"/>
      <w:sz w:val="16"/>
      <w:szCs w:val="16"/>
    </w:rPr>
  </w:style>
  <w:style w:type="paragraph" w:styleId="Header">
    <w:name w:val="header"/>
    <w:basedOn w:val="Normal"/>
    <w:link w:val="HeaderChar"/>
    <w:uiPriority w:val="99"/>
    <w:unhideWhenUsed/>
    <w:rsid w:val="00356CEC"/>
    <w:pPr>
      <w:tabs>
        <w:tab w:val="center" w:pos="4680"/>
        <w:tab w:val="right" w:pos="9360"/>
      </w:tabs>
    </w:pPr>
  </w:style>
  <w:style w:type="character" w:customStyle="1" w:styleId="HeaderChar">
    <w:name w:val="Header Char"/>
    <w:basedOn w:val="DefaultParagraphFont"/>
    <w:link w:val="Header"/>
    <w:uiPriority w:val="99"/>
    <w:rsid w:val="00356CEC"/>
    <w:rPr>
      <w:rFonts w:eastAsia="Times New Roman" w:cs="Times New Roman"/>
      <w:sz w:val="24"/>
      <w:szCs w:val="24"/>
    </w:rPr>
  </w:style>
  <w:style w:type="paragraph" w:styleId="Footer">
    <w:name w:val="footer"/>
    <w:basedOn w:val="Normal"/>
    <w:link w:val="FooterChar"/>
    <w:uiPriority w:val="99"/>
    <w:unhideWhenUsed/>
    <w:rsid w:val="00356CEC"/>
    <w:pPr>
      <w:tabs>
        <w:tab w:val="center" w:pos="4680"/>
        <w:tab w:val="right" w:pos="9360"/>
      </w:tabs>
    </w:pPr>
  </w:style>
  <w:style w:type="character" w:customStyle="1" w:styleId="FooterChar">
    <w:name w:val="Footer Char"/>
    <w:basedOn w:val="DefaultParagraphFont"/>
    <w:link w:val="Footer"/>
    <w:uiPriority w:val="99"/>
    <w:rsid w:val="00356CEC"/>
    <w:rPr>
      <w:rFonts w:eastAsia="Times New Roman" w:cs="Times New Roman"/>
      <w:sz w:val="24"/>
      <w:szCs w:val="24"/>
    </w:rPr>
  </w:style>
  <w:style w:type="paragraph" w:customStyle="1" w:styleId="CharCharCharCharCharCharCharChar">
    <w:name w:val="Char Char Char Char Char Char Char Char"/>
    <w:basedOn w:val="Normal"/>
    <w:rsid w:val="004F009B"/>
    <w:pPr>
      <w:widowControl w:val="0"/>
      <w:jc w:val="both"/>
    </w:pPr>
    <w:rPr>
      <w:rFonts w:ascii="Tahoma" w:eastAsia="SimSun" w:hAnsi="Tahoma"/>
      <w:kern w:val="2"/>
      <w:szCs w:val="20"/>
      <w:lang w:eastAsia="zh-CN"/>
    </w:rPr>
  </w:style>
  <w:style w:type="table" w:styleId="TableGrid">
    <w:name w:val="Table Grid"/>
    <w:basedOn w:val="TableNormal"/>
    <w:uiPriority w:val="39"/>
    <w:rsid w:val="00EE0062"/>
    <w:pPr>
      <w:spacing w:before="0"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510888">
      <w:bodyDiv w:val="1"/>
      <w:marLeft w:val="0"/>
      <w:marRight w:val="0"/>
      <w:marTop w:val="0"/>
      <w:marBottom w:val="0"/>
      <w:divBdr>
        <w:top w:val="none" w:sz="0" w:space="0" w:color="auto"/>
        <w:left w:val="none" w:sz="0" w:space="0" w:color="auto"/>
        <w:bottom w:val="none" w:sz="0" w:space="0" w:color="auto"/>
        <w:right w:val="none" w:sz="0" w:space="0" w:color="auto"/>
      </w:divBdr>
    </w:div>
    <w:div w:id="909771158">
      <w:bodyDiv w:val="1"/>
      <w:marLeft w:val="0"/>
      <w:marRight w:val="0"/>
      <w:marTop w:val="0"/>
      <w:marBottom w:val="0"/>
      <w:divBdr>
        <w:top w:val="none" w:sz="0" w:space="0" w:color="auto"/>
        <w:left w:val="none" w:sz="0" w:space="0" w:color="auto"/>
        <w:bottom w:val="none" w:sz="0" w:space="0" w:color="auto"/>
        <w:right w:val="none" w:sz="0" w:space="0" w:color="auto"/>
      </w:divBdr>
    </w:div>
    <w:div w:id="1046181405">
      <w:bodyDiv w:val="1"/>
      <w:marLeft w:val="0"/>
      <w:marRight w:val="0"/>
      <w:marTop w:val="0"/>
      <w:marBottom w:val="0"/>
      <w:divBdr>
        <w:top w:val="none" w:sz="0" w:space="0" w:color="auto"/>
        <w:left w:val="none" w:sz="0" w:space="0" w:color="auto"/>
        <w:bottom w:val="none" w:sz="0" w:space="0" w:color="auto"/>
        <w:right w:val="none" w:sz="0" w:space="0" w:color="auto"/>
      </w:divBdr>
    </w:div>
    <w:div w:id="1106340885">
      <w:bodyDiv w:val="1"/>
      <w:marLeft w:val="0"/>
      <w:marRight w:val="0"/>
      <w:marTop w:val="0"/>
      <w:marBottom w:val="0"/>
      <w:divBdr>
        <w:top w:val="none" w:sz="0" w:space="0" w:color="auto"/>
        <w:left w:val="none" w:sz="0" w:space="0" w:color="auto"/>
        <w:bottom w:val="none" w:sz="0" w:space="0" w:color="auto"/>
        <w:right w:val="none" w:sz="0" w:space="0" w:color="auto"/>
      </w:divBdr>
    </w:div>
    <w:div w:id="1246458636">
      <w:bodyDiv w:val="1"/>
      <w:marLeft w:val="0"/>
      <w:marRight w:val="0"/>
      <w:marTop w:val="0"/>
      <w:marBottom w:val="0"/>
      <w:divBdr>
        <w:top w:val="none" w:sz="0" w:space="0" w:color="auto"/>
        <w:left w:val="none" w:sz="0" w:space="0" w:color="auto"/>
        <w:bottom w:val="none" w:sz="0" w:space="0" w:color="auto"/>
        <w:right w:val="none" w:sz="0" w:space="0" w:color="auto"/>
      </w:divBdr>
    </w:div>
    <w:div w:id="1348873296">
      <w:bodyDiv w:val="1"/>
      <w:marLeft w:val="0"/>
      <w:marRight w:val="0"/>
      <w:marTop w:val="0"/>
      <w:marBottom w:val="0"/>
      <w:divBdr>
        <w:top w:val="none" w:sz="0" w:space="0" w:color="auto"/>
        <w:left w:val="none" w:sz="0" w:space="0" w:color="auto"/>
        <w:bottom w:val="none" w:sz="0" w:space="0" w:color="auto"/>
        <w:right w:val="none" w:sz="0" w:space="0" w:color="auto"/>
      </w:divBdr>
    </w:div>
    <w:div w:id="1943797926">
      <w:bodyDiv w:val="1"/>
      <w:marLeft w:val="0"/>
      <w:marRight w:val="0"/>
      <w:marTop w:val="0"/>
      <w:marBottom w:val="0"/>
      <w:divBdr>
        <w:top w:val="none" w:sz="0" w:space="0" w:color="auto"/>
        <w:left w:val="none" w:sz="0" w:space="0" w:color="auto"/>
        <w:bottom w:val="none" w:sz="0" w:space="0" w:color="auto"/>
        <w:right w:val="none" w:sz="0" w:space="0" w:color="auto"/>
      </w:divBdr>
    </w:div>
    <w:div w:id="1990017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0CB387-B06E-449B-A714-5B4FED8E1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8</Pages>
  <Words>2695</Words>
  <Characters>15365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Pham Thi Kim Ngan</cp:lastModifiedBy>
  <cp:revision>66</cp:revision>
  <cp:lastPrinted>2017-07-06T07:52:00Z</cp:lastPrinted>
  <dcterms:created xsi:type="dcterms:W3CDTF">2017-06-16T06:54:00Z</dcterms:created>
  <dcterms:modified xsi:type="dcterms:W3CDTF">2018-06-20T10:07:00Z</dcterms:modified>
</cp:coreProperties>
</file>